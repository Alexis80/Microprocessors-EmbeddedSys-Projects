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48"/>
          <w:szCs w:val="48"/>
        </w:rPr>
      </w:pPr>
      <w:r w:rsidDel="00000000" w:rsidR="00000000" w:rsidRPr="00000000">
        <w:rPr>
          <w:sz w:val="48"/>
          <w:szCs w:val="48"/>
          <w:rtl w:val="0"/>
        </w:rPr>
        <w:t xml:space="preserve">Design Assignment 6: Stepper Motor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48"/>
          <w:szCs w:val="48"/>
        </w:rPr>
      </w:pPr>
      <w:r w:rsidDel="00000000" w:rsidR="00000000" w:rsidRPr="00000000">
        <w:rPr>
          <w:rtl w:val="0"/>
        </w:rPr>
      </w:r>
    </w:p>
    <w:p w:rsidR="00000000" w:rsidDel="00000000" w:rsidP="00000000" w:rsidRDefault="00000000" w:rsidRPr="00000000">
      <w:pPr>
        <w:spacing w:line="276" w:lineRule="auto"/>
        <w:contextualSpacing w:val="0"/>
        <w:rPr>
          <w:sz w:val="48"/>
          <w:szCs w:val="48"/>
        </w:rPr>
      </w:pPr>
      <w:r w:rsidDel="00000000" w:rsidR="00000000" w:rsidRPr="00000000">
        <w:rPr>
          <w:sz w:val="48"/>
          <w:szCs w:val="48"/>
        </w:rPr>
        <w:drawing>
          <wp:inline distB="114300" distT="114300" distL="114300" distR="114300">
            <wp:extent cx="6067108" cy="2550448"/>
            <wp:effectExtent b="0" l="0" r="0" t="0"/>
            <wp:docPr id="2" name="image7.png"/>
            <a:graphic>
              <a:graphicData uri="http://schemas.openxmlformats.org/drawingml/2006/picture">
                <pic:pic>
                  <pic:nvPicPr>
                    <pic:cNvPr id="0" name="image7.png"/>
                    <pic:cNvPicPr preferRelativeResize="0"/>
                  </pic:nvPicPr>
                  <pic:blipFill>
                    <a:blip r:embed="rId5"/>
                    <a:srcRect b="0" l="0" r="0" t="0"/>
                    <a:stretch>
                      <a:fillRect/>
                    </a:stretch>
                  </pic:blipFill>
                  <pic:spPr>
                    <a:xfrm>
                      <a:off x="0" y="0"/>
                      <a:ext cx="6067108" cy="2550448"/>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36"/>
          <w:szCs w:val="36"/>
        </w:rPr>
      </w:pPr>
      <w:r w:rsidDel="00000000" w:rsidR="00000000" w:rsidRPr="00000000">
        <w:rPr>
          <w:sz w:val="36"/>
          <w:szCs w:val="36"/>
          <w:rtl w:val="0"/>
        </w:rPr>
        <w:t xml:space="preserve">Alexis Adie and Madison Mastroberte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36"/>
          <w:szCs w:val="36"/>
        </w:rPr>
      </w:pPr>
      <w:r w:rsidDel="00000000" w:rsidR="00000000" w:rsidRPr="00000000">
        <w:rPr>
          <w:sz w:val="36"/>
          <w:szCs w:val="36"/>
          <w:rtl w:val="0"/>
        </w:rPr>
        <w:t xml:space="preserve">ELC 411-01: Embedded 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36"/>
          <w:szCs w:val="3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36"/>
          <w:szCs w:val="36"/>
        </w:rPr>
      </w:pPr>
      <w:r w:rsidDel="00000000" w:rsidR="00000000" w:rsidRPr="00000000">
        <w:rPr>
          <w:sz w:val="36"/>
          <w:szCs w:val="36"/>
          <w:rtl w:val="0"/>
        </w:rPr>
        <w:t xml:space="preserve">Submitted: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36"/>
          <w:szCs w:val="36"/>
        </w:rPr>
      </w:pPr>
      <w:r w:rsidDel="00000000" w:rsidR="00000000" w:rsidRPr="00000000">
        <w:rPr>
          <w:sz w:val="36"/>
          <w:szCs w:val="36"/>
          <w:rtl w:val="0"/>
        </w:rPr>
        <w:t xml:space="preserve">November 24th 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left"/>
        <w:rPr>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left"/>
        <w:rPr>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sz w:val="48"/>
          <w:szCs w:val="4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jc w:val="left"/>
        <w:rPr>
          <w:sz w:val="48"/>
          <w:szCs w:val="48"/>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sz w:val="42"/>
          <w:szCs w:val="42"/>
          <w:rtl w:val="0"/>
        </w:rPr>
        <w:t xml:space="preserve">Design Assignment 6: Stepper Motor</w:t>
      </w:r>
      <w:r w:rsidDel="00000000" w:rsidR="00000000" w:rsidRPr="00000000">
        <w:rPr>
          <w:rtl w:val="0"/>
        </w:rPr>
      </w:r>
    </w:p>
    <w:p w:rsidR="00000000" w:rsidDel="00000000" w:rsidP="00000000" w:rsidRDefault="00000000" w:rsidRPr="00000000">
      <w:pPr>
        <w:widowControl w:val="0"/>
        <w:contextualSpacing w:val="0"/>
        <w:rPr>
          <w:sz w:val="22"/>
          <w:szCs w:val="22"/>
        </w:rPr>
      </w:pPr>
      <w:r w:rsidDel="00000000" w:rsidR="00000000" w:rsidRPr="00000000">
        <w:rPr>
          <w:sz w:val="22"/>
          <w:szCs w:val="22"/>
          <w:rtl w:val="0"/>
        </w:rPr>
        <w:t xml:space="preserve">Alexis Adie</w:t>
      </w:r>
      <w:r w:rsidDel="00000000" w:rsidR="00000000" w:rsidRPr="00000000">
        <w:rPr>
          <w:sz w:val="22"/>
          <w:szCs w:val="22"/>
          <w:rtl w:val="0"/>
        </w:rPr>
        <w:t xml:space="preserve"> and Madison Mastroberte</w:t>
      </w:r>
    </w:p>
    <w:p w:rsidR="00000000" w:rsidDel="00000000" w:rsidP="00000000" w:rsidRDefault="00000000" w:rsidRPr="00000000">
      <w:pPr>
        <w:widowControl w:val="0"/>
        <w:contextualSpacing w:val="0"/>
        <w:rPr/>
      </w:pPr>
      <w:r w:rsidDel="00000000" w:rsidR="00000000" w:rsidRPr="00000000">
        <w:rPr>
          <w:rtl w:val="0"/>
        </w:rPr>
        <w:t xml:space="preserve">Department of Electrical and Computer Engineering </w:t>
      </w:r>
    </w:p>
    <w:p w:rsidR="00000000" w:rsidDel="00000000" w:rsidP="00000000" w:rsidRDefault="00000000" w:rsidRPr="00000000">
      <w:pPr>
        <w:widowControl w:val="0"/>
        <w:contextualSpacing w:val="0"/>
        <w:rPr/>
      </w:pPr>
      <w:r w:rsidDel="00000000" w:rsidR="00000000" w:rsidRPr="00000000">
        <w:rPr>
          <w:rtl w:val="0"/>
        </w:rPr>
        <w:t xml:space="preserve">The College of New Jersey </w:t>
      </w:r>
    </w:p>
    <w:p w:rsidR="00000000" w:rsidDel="00000000" w:rsidP="00000000" w:rsidRDefault="00000000" w:rsidRPr="00000000">
      <w:pPr>
        <w:widowControl w:val="0"/>
        <w:contextualSpacing w:val="0"/>
        <w:rPr/>
      </w:pPr>
      <w:r w:rsidDel="00000000" w:rsidR="00000000" w:rsidRPr="00000000">
        <w:rPr>
          <w:rtl w:val="0"/>
        </w:rPr>
        <w:t xml:space="preserve">2000 Pennington Road, Ewing, NJ 08618, USA </w:t>
      </w:r>
    </w:p>
    <w:p w:rsidR="00000000" w:rsidDel="00000000" w:rsidP="00000000" w:rsidRDefault="00000000" w:rsidRPr="00000000">
      <w:pPr>
        <w:widowControl w:val="0"/>
        <w:contextualSpacing w:val="0"/>
        <w:rPr/>
      </w:pPr>
      <w:r w:rsidDel="00000000" w:rsidR="00000000" w:rsidRPr="00000000">
        <w:rPr>
          <w:rtl w:val="0"/>
        </w:rPr>
        <w:t xml:space="preserve">(adiea1, mastrom7) @tcnj.edu</w:t>
      </w:r>
    </w:p>
    <w:p w:rsidR="00000000" w:rsidDel="00000000" w:rsidP="00000000" w:rsidRDefault="00000000" w:rsidRPr="00000000">
      <w:pPr>
        <w:widowControl w:val="0"/>
        <w:contextualSpacing w:val="0"/>
        <w:rPr/>
        <w:sectPr>
          <w:footerReference r:id="rId6" w:type="default"/>
          <w:pgSz w:h="15840" w:w="12240"/>
          <w:pgMar w:bottom="1440" w:top="1080" w:left="900" w:right="893" w:header="0"/>
          <w:pgNumType w:start="1"/>
        </w:sectPr>
      </w:pPr>
      <w:r w:rsidDel="00000000" w:rsidR="00000000" w:rsidRPr="00000000">
        <w:rPr>
          <w:rtl w:val="0"/>
        </w:rPr>
      </w:r>
    </w:p>
    <w:p w:rsidR="00000000" w:rsidDel="00000000" w:rsidP="00000000" w:rsidRDefault="00000000" w:rsidRPr="00000000">
      <w:pPr>
        <w:spacing w:after="200" w:lineRule="auto"/>
        <w:ind w:left="0" w:firstLine="0"/>
        <w:contextualSpacing w:val="0"/>
        <w:rPr>
          <w:i w:val="1"/>
          <w:sz w:val="22"/>
          <w:szCs w:val="22"/>
        </w:rPr>
      </w:pPr>
      <w:r w:rsidDel="00000000" w:rsidR="00000000" w:rsidRPr="00000000">
        <w:rPr>
          <w:smallCaps w:val="1"/>
          <w:sz w:val="28"/>
          <w:szCs w:val="28"/>
          <w:rtl w:val="0"/>
        </w:rPr>
        <w:t xml:space="preserve">I. Results</w:t>
      </w:r>
      <w:r w:rsidDel="00000000" w:rsidR="00000000" w:rsidRPr="00000000">
        <w:rPr>
          <w:rtl w:val="0"/>
        </w:rPr>
      </w:r>
    </w:p>
    <w:p w:rsidR="00000000" w:rsidDel="00000000" w:rsidP="00000000" w:rsidRDefault="00000000" w:rsidRPr="00000000">
      <w:pPr>
        <w:contextualSpacing w:val="0"/>
        <w:jc w:val="left"/>
        <w:rPr>
          <w:i w:val="1"/>
          <w:sz w:val="22"/>
          <w:szCs w:val="22"/>
        </w:rPr>
      </w:pPr>
      <w:r w:rsidDel="00000000" w:rsidR="00000000" w:rsidRPr="00000000">
        <w:rPr/>
        <w:drawing>
          <wp:inline distB="114300" distT="114300" distL="114300" distR="114300">
            <wp:extent cx="3200400" cy="2895600"/>
            <wp:effectExtent b="0" l="0" r="0" t="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200400" cy="28956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left"/>
        <w:rPr>
          <w:sz w:val="18"/>
          <w:szCs w:val="18"/>
        </w:rPr>
      </w:pPr>
      <w:r w:rsidDel="00000000" w:rsidR="00000000" w:rsidRPr="00000000">
        <w:rPr>
          <w:b w:val="1"/>
          <w:sz w:val="18"/>
          <w:szCs w:val="18"/>
          <w:rtl w:val="0"/>
        </w:rPr>
        <w:t xml:space="preserve">Figure 1:  </w:t>
      </w:r>
      <w:r w:rsidDel="00000000" w:rsidR="00000000" w:rsidRPr="00000000">
        <w:rPr>
          <w:sz w:val="18"/>
          <w:szCs w:val="18"/>
          <w:rtl w:val="0"/>
        </w:rPr>
        <w:t xml:space="preserve">Four square waveforms depicting the four coils</w:t>
      </w:r>
      <m:oMath>
        <m:r>
          <w:rPr>
            <w:sz w:val="18"/>
            <w:szCs w:val="18"/>
          </w:rPr>
          <m:t xml:space="preserve">(A, </m:t>
        </m:r>
        <m:bar>
          <m:barPr>
            <m:pos/>
            <m:ctrlPr>
              <w:rPr>
                <w:sz w:val="18"/>
                <w:szCs w:val="18"/>
              </w:rPr>
            </m:ctrlPr>
          </m:barPr>
          <m:e>
            <m:r>
              <w:rPr>
                <w:sz w:val="18"/>
                <w:szCs w:val="18"/>
              </w:rPr>
              <m:t xml:space="preserve">A</m:t>
            </m:r>
          </m:e>
        </m:bar>
        <m:r>
          <w:rPr>
            <w:sz w:val="18"/>
            <w:szCs w:val="18"/>
          </w:rPr>
          <m:t xml:space="preserve">,B, </m:t>
        </m:r>
        <m:bar>
          <m:barPr>
            <m:pos/>
            <m:ctrlPr>
              <w:rPr>
                <w:sz w:val="18"/>
                <w:szCs w:val="18"/>
              </w:rPr>
            </m:ctrlPr>
          </m:barPr>
          <m:e>
            <m:r>
              <w:rPr>
                <w:sz w:val="18"/>
                <w:szCs w:val="18"/>
              </w:rPr>
              <m:t xml:space="preserve">B</m:t>
            </m:r>
          </m:e>
        </m:bar>
        <m:r>
          <w:rPr>
            <w:sz w:val="18"/>
            <w:szCs w:val="18"/>
          </w:rPr>
          <m:t xml:space="preserve"> )</m:t>
        </m:r>
      </m:oMath>
      <w:r w:rsidDel="00000000" w:rsidR="00000000" w:rsidRPr="00000000">
        <w:rPr>
          <w:sz w:val="18"/>
          <w:szCs w:val="18"/>
          <w:rtl w:val="0"/>
        </w:rPr>
        <w:t xml:space="preserve">for the stepper motor [20 </w:t>
      </w:r>
      <m:oMath>
        <m:r>
          <w:rPr>
            <w:sz w:val="18"/>
            <w:szCs w:val="18"/>
          </w:rPr>
          <m:t xml:space="preserve">ms</m:t>
        </m:r>
      </m:oMath>
      <w:r w:rsidDel="00000000" w:rsidR="00000000" w:rsidRPr="00000000">
        <w:rPr>
          <w:sz w:val="18"/>
          <w:szCs w:val="18"/>
          <w:rtl w:val="0"/>
        </w:rPr>
        <w:t xml:space="preserve">/div | 2V/div]. </w:t>
      </w:r>
    </w:p>
    <w:p w:rsidR="00000000" w:rsidDel="00000000" w:rsidP="00000000" w:rsidRDefault="00000000" w:rsidRPr="00000000">
      <w:pPr>
        <w:spacing w:line="276" w:lineRule="auto"/>
        <w:contextualSpacing w:val="0"/>
        <w:jc w:val="left"/>
        <w:rPr/>
      </w:pPr>
      <w:r w:rsidDel="00000000" w:rsidR="00000000" w:rsidRPr="00000000">
        <w:rPr>
          <w:rtl w:val="0"/>
        </w:rPr>
      </w:r>
    </w:p>
    <w:p w:rsidR="00000000" w:rsidDel="00000000" w:rsidP="00000000" w:rsidRDefault="00000000" w:rsidRPr="00000000">
      <w:pPr>
        <w:spacing w:line="276" w:lineRule="auto"/>
        <w:contextualSpacing w:val="0"/>
        <w:jc w:val="both"/>
        <w:rPr/>
      </w:pPr>
      <w:r w:rsidDel="00000000" w:rsidR="00000000" w:rsidRPr="00000000">
        <w:rPr>
          <w:rtl w:val="0"/>
        </w:rPr>
        <w:t xml:space="preserve">Figure 1 demonstrates all the internal motor outputs on a single time axis. Each data pin stays on for 30 ms and this lasts over three continuous phases. For example, D0 is on for Phase 7, 0, 1. Each phase lasts 10 ms, which is shown in Figure 4 by the white dotted lines. </w:t>
      </w:r>
    </w:p>
    <w:p w:rsidR="00000000" w:rsidDel="00000000" w:rsidP="00000000" w:rsidRDefault="00000000" w:rsidRPr="00000000">
      <w:pPr>
        <w:spacing w:line="276" w:lineRule="auto"/>
        <w:contextualSpacing w:val="0"/>
        <w:jc w:val="left"/>
        <w:rPr/>
      </w:pPr>
      <w:r w:rsidDel="00000000" w:rsidR="00000000" w:rsidRPr="00000000">
        <w:rPr>
          <w:rtl w:val="0"/>
        </w:rPr>
      </w:r>
    </w:p>
    <w:p w:rsidR="00000000" w:rsidDel="00000000" w:rsidP="00000000" w:rsidRDefault="00000000" w:rsidRPr="00000000">
      <w:pPr>
        <w:spacing w:line="276" w:lineRule="auto"/>
        <w:contextualSpacing w:val="0"/>
        <w:jc w:val="both"/>
        <w:rPr/>
      </w:pPr>
      <w:r w:rsidDel="00000000" w:rsidR="00000000" w:rsidRPr="00000000">
        <w:rPr>
          <w:rtl w:val="0"/>
        </w:rPr>
        <w:t xml:space="preserve">Utilizing Figure 2 and 3, which depicts the motor connections and overall architecture, the pins and connections are labeled. D0 represents the waveform output of the blue coil, B. D1 represents the waveform output of the pink coil, </w:t>
      </w:r>
      <m:oMath>
        <m:bar>
          <m:barPr>
            <m:pos/>
            <m:ctrlPr>
              <w:rPr/>
            </m:ctrlPr>
          </m:barPr>
          <m:e>
            <m:r>
              <w:rPr/>
              <m:t xml:space="preserve">A</m:t>
            </m:r>
          </m:e>
        </m:bar>
      </m:oMath>
      <w:r w:rsidDel="00000000" w:rsidR="00000000" w:rsidRPr="00000000">
        <w:rPr>
          <w:rtl w:val="0"/>
        </w:rPr>
        <w:t xml:space="preserve">. D2 represents the waveform output of the yellow coil, </w:t>
      </w:r>
      <m:oMath>
        <m:r>
          <w:rPr/>
          <m:t xml:space="preserve"> </m:t>
        </m:r>
        <m:bar>
          <m:barPr>
            <m:pos/>
            <m:ctrlPr>
              <w:rPr/>
            </m:ctrlPr>
          </m:barPr>
          <m:e>
            <m:r>
              <w:rPr/>
              <m:t xml:space="preserve">B</m:t>
            </m:r>
          </m:e>
        </m:bar>
      </m:oMath>
      <w:r w:rsidDel="00000000" w:rsidR="00000000" w:rsidRPr="00000000">
        <w:rPr>
          <w:rtl w:val="0"/>
        </w:rPr>
        <w:t xml:space="preserve">. D3 represents the waveform output of the orange coil, A. </w:t>
      </w:r>
    </w:p>
    <w:p w:rsidR="00000000" w:rsidDel="00000000" w:rsidP="00000000" w:rsidRDefault="00000000" w:rsidRPr="00000000">
      <w:pPr>
        <w:spacing w:line="276" w:lineRule="auto"/>
        <w:contextualSpacing w:val="0"/>
        <w:rPr>
          <w:b w:val="1"/>
        </w:rPr>
      </w:pPr>
      <w:r w:rsidDel="00000000" w:rsidR="00000000" w:rsidRPr="00000000">
        <w:rPr/>
        <w:drawing>
          <wp:inline distB="114300" distT="114300" distL="114300" distR="114300">
            <wp:extent cx="1569539" cy="1433513"/>
            <wp:effectExtent b="0" l="0" r="0" t="0"/>
            <wp:docPr id="5" name="image10.png"/>
            <a:graphic>
              <a:graphicData uri="http://schemas.openxmlformats.org/drawingml/2006/picture">
                <pic:pic>
                  <pic:nvPicPr>
                    <pic:cNvPr id="0" name="image10.png"/>
                    <pic:cNvPicPr preferRelativeResize="0"/>
                  </pic:nvPicPr>
                  <pic:blipFill>
                    <a:blip r:embed="rId8"/>
                    <a:srcRect b="6389" l="4464" r="6250" t="6070"/>
                    <a:stretch>
                      <a:fillRect/>
                    </a:stretch>
                  </pic:blipFill>
                  <pic:spPr>
                    <a:xfrm>
                      <a:off x="0" y="0"/>
                      <a:ext cx="1569539" cy="1433513"/>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left"/>
        <w:rPr>
          <w:sz w:val="18"/>
          <w:szCs w:val="18"/>
        </w:rPr>
      </w:pPr>
      <w:r w:rsidDel="00000000" w:rsidR="00000000" w:rsidRPr="00000000">
        <w:rPr>
          <w:b w:val="1"/>
          <w:sz w:val="18"/>
          <w:szCs w:val="18"/>
          <w:rtl w:val="0"/>
        </w:rPr>
        <w:t xml:space="preserve">Figure 2: </w:t>
      </w:r>
      <w:r w:rsidDel="00000000" w:rsidR="00000000" w:rsidRPr="00000000">
        <w:rPr>
          <w:sz w:val="18"/>
          <w:szCs w:val="18"/>
          <w:rtl w:val="0"/>
        </w:rPr>
        <w:t xml:space="preserve">Coils of the stepper motor with corresponding </w:t>
      </w:r>
      <m:oMath>
        <m:r>
          <w:rPr>
            <w:sz w:val="18"/>
            <w:szCs w:val="18"/>
          </w:rPr>
          <m:t xml:space="preserve">A, </m:t>
        </m:r>
        <m:bar>
          <m:barPr>
            <m:pos/>
            <m:ctrlPr>
              <w:rPr>
                <w:sz w:val="18"/>
                <w:szCs w:val="18"/>
              </w:rPr>
            </m:ctrlPr>
          </m:barPr>
          <m:e>
            <m:r>
              <w:rPr>
                <w:sz w:val="18"/>
                <w:szCs w:val="18"/>
              </w:rPr>
              <m:t xml:space="preserve">A</m:t>
            </m:r>
          </m:e>
        </m:bar>
        <m:r>
          <w:rPr>
            <w:sz w:val="18"/>
            <w:szCs w:val="18"/>
          </w:rPr>
          <m:t xml:space="preserve">,B, </m:t>
        </m:r>
        <m:bar>
          <m:barPr>
            <m:pos/>
            <m:ctrlPr>
              <w:rPr>
                <w:sz w:val="18"/>
                <w:szCs w:val="18"/>
              </w:rPr>
            </m:ctrlPr>
          </m:barPr>
          <m:e>
            <m:r>
              <w:rPr>
                <w:sz w:val="18"/>
                <w:szCs w:val="18"/>
              </w:rPr>
              <m:t xml:space="preserve">B</m:t>
            </m:r>
          </m:e>
        </m:bar>
        <m:r>
          <w:rPr>
            <w:sz w:val="18"/>
            <w:szCs w:val="18"/>
          </w:rPr>
          <m:t xml:space="preserve"> </m:t>
        </m:r>
      </m:oMath>
      <w:r w:rsidDel="00000000" w:rsidR="00000000" w:rsidRPr="00000000">
        <w:rPr>
          <w:sz w:val="18"/>
          <w:szCs w:val="18"/>
          <w:rtl w:val="0"/>
        </w:rPr>
        <w:t xml:space="preserve">labels.</w:t>
      </w:r>
    </w:p>
    <w:p w:rsidR="00000000" w:rsidDel="00000000" w:rsidP="00000000" w:rsidRDefault="00000000" w:rsidRPr="00000000">
      <w:pPr>
        <w:spacing w:line="276" w:lineRule="auto"/>
        <w:contextualSpacing w:val="0"/>
        <w:jc w:val="left"/>
        <w:rPr>
          <w:sz w:val="18"/>
          <w:szCs w:val="18"/>
        </w:rPr>
      </w:pPr>
      <w:r w:rsidDel="00000000" w:rsidR="00000000" w:rsidRPr="00000000">
        <w:rPr>
          <w:rtl w:val="0"/>
        </w:rPr>
      </w:r>
    </w:p>
    <w:p w:rsidR="00000000" w:rsidDel="00000000" w:rsidP="00000000" w:rsidRDefault="00000000" w:rsidRPr="00000000">
      <w:pPr>
        <w:spacing w:line="276" w:lineRule="auto"/>
        <w:contextualSpacing w:val="0"/>
        <w:jc w:val="left"/>
        <w:rPr/>
      </w:pPr>
      <w:r w:rsidDel="00000000" w:rsidR="00000000" w:rsidRPr="00000000">
        <w:rPr/>
        <w:drawing>
          <wp:inline distB="114300" distT="114300" distL="114300" distR="114300">
            <wp:extent cx="3114675" cy="1371600"/>
            <wp:effectExtent b="0" l="0" r="0" t="0"/>
            <wp:docPr id="4" name="image9.png"/>
            <a:graphic>
              <a:graphicData uri="http://schemas.openxmlformats.org/drawingml/2006/picture">
                <pic:pic>
                  <pic:nvPicPr>
                    <pic:cNvPr id="0" name="image9.png"/>
                    <pic:cNvPicPr preferRelativeResize="0"/>
                  </pic:nvPicPr>
                  <pic:blipFill>
                    <a:blip r:embed="rId9"/>
                    <a:srcRect b="0" l="2678" r="0" t="0"/>
                    <a:stretch>
                      <a:fillRect/>
                    </a:stretch>
                  </pic:blipFill>
                  <pic:spPr>
                    <a:xfrm>
                      <a:off x="0" y="0"/>
                      <a:ext cx="3114675" cy="13716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left"/>
        <w:rPr>
          <w:sz w:val="18"/>
          <w:szCs w:val="18"/>
        </w:rPr>
      </w:pPr>
      <w:r w:rsidDel="00000000" w:rsidR="00000000" w:rsidRPr="00000000">
        <w:rPr>
          <w:b w:val="1"/>
          <w:sz w:val="18"/>
          <w:szCs w:val="18"/>
          <w:rtl w:val="0"/>
        </w:rPr>
        <w:t xml:space="preserve">Figure 3: </w:t>
      </w:r>
      <w:r w:rsidDel="00000000" w:rsidR="00000000" w:rsidRPr="00000000">
        <w:rPr>
          <w:sz w:val="18"/>
          <w:szCs w:val="18"/>
          <w:rtl w:val="0"/>
        </w:rPr>
        <w:t xml:space="preserve">Motor drawing depicting coils and corresponding outputs from the PSoC GPIO.</w:t>
      </w:r>
    </w:p>
    <w:p w:rsidR="00000000" w:rsidDel="00000000" w:rsidP="00000000" w:rsidRDefault="00000000" w:rsidRPr="00000000">
      <w:pPr>
        <w:spacing w:line="276" w:lineRule="auto"/>
        <w:contextualSpacing w:val="0"/>
        <w:jc w:val="left"/>
        <w:rPr>
          <w:sz w:val="18"/>
          <w:szCs w:val="18"/>
        </w:rPr>
      </w:pPr>
      <w:r w:rsidDel="00000000" w:rsidR="00000000" w:rsidRPr="00000000">
        <w:rPr>
          <w:rtl w:val="0"/>
        </w:rPr>
      </w:r>
    </w:p>
    <w:p w:rsidR="00000000" w:rsidDel="00000000" w:rsidP="00000000" w:rsidRDefault="00000000" w:rsidRPr="00000000">
      <w:pPr>
        <w:spacing w:line="276" w:lineRule="auto"/>
        <w:contextualSpacing w:val="0"/>
        <w:jc w:val="both"/>
        <w:rPr/>
      </w:pPr>
      <w:r w:rsidDel="00000000" w:rsidR="00000000" w:rsidRPr="00000000">
        <w:rPr>
          <w:rtl w:val="0"/>
        </w:rPr>
        <w:t xml:space="preserve">In Figure 4, the motor begins on phase P1 and cycles through all of the phases three times. In other words, the motor goes through P0 - P7 three times, however at the the time of observation, the cycle is CCW. Therefore, the cycles consist of {P1, P0, P7, P6 … P1, P0}. </w:t>
      </w:r>
    </w:p>
    <w:p w:rsidR="00000000" w:rsidDel="00000000" w:rsidP="00000000" w:rsidRDefault="00000000" w:rsidRPr="00000000">
      <w:pPr>
        <w:spacing w:line="276" w:lineRule="auto"/>
        <w:contextualSpacing w:val="0"/>
        <w:jc w:val="both"/>
        <w:rPr/>
      </w:pPr>
      <w:r w:rsidDel="00000000" w:rsidR="00000000" w:rsidRPr="00000000">
        <w:rPr>
          <w:rtl w:val="0"/>
        </w:rPr>
      </w:r>
    </w:p>
    <w:p w:rsidR="00000000" w:rsidDel="00000000" w:rsidP="00000000" w:rsidRDefault="00000000" w:rsidRPr="00000000">
      <w:pPr>
        <w:spacing w:line="276" w:lineRule="auto"/>
        <w:contextualSpacing w:val="0"/>
        <w:jc w:val="left"/>
        <w:rPr/>
      </w:pPr>
      <w:r w:rsidDel="00000000" w:rsidR="00000000" w:rsidRPr="00000000">
        <w:rPr/>
        <w:drawing>
          <wp:inline distB="114300" distT="114300" distL="114300" distR="114300">
            <wp:extent cx="3200400" cy="2882900"/>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200400" cy="288290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jc w:val="both"/>
        <w:rPr/>
      </w:pPr>
      <w:r w:rsidDel="00000000" w:rsidR="00000000" w:rsidRPr="00000000">
        <w:rPr>
          <w:b w:val="1"/>
          <w:sz w:val="18"/>
          <w:szCs w:val="18"/>
          <w:rtl w:val="0"/>
        </w:rPr>
        <w:t xml:space="preserve">Figure 4:  </w:t>
      </w:r>
      <w:r w:rsidDel="00000000" w:rsidR="00000000" w:rsidRPr="00000000">
        <w:rPr>
          <w:sz w:val="18"/>
          <w:szCs w:val="18"/>
          <w:rtl w:val="0"/>
        </w:rPr>
        <w:t xml:space="preserve">Four square waveforms depicting the four coils</w:t>
      </w:r>
      <m:oMath>
        <m:r>
          <w:rPr>
            <w:sz w:val="18"/>
            <w:szCs w:val="18"/>
          </w:rPr>
          <m:t xml:space="preserve">(A, </m:t>
        </m:r>
        <m:bar>
          <m:barPr>
            <m:pos/>
            <m:ctrlPr>
              <w:rPr>
                <w:sz w:val="18"/>
                <w:szCs w:val="18"/>
              </w:rPr>
            </m:ctrlPr>
          </m:barPr>
          <m:e>
            <m:r>
              <w:rPr>
                <w:sz w:val="18"/>
                <w:szCs w:val="18"/>
              </w:rPr>
              <m:t xml:space="preserve">A</m:t>
            </m:r>
          </m:e>
        </m:bar>
        <m:r>
          <w:rPr>
            <w:sz w:val="18"/>
            <w:szCs w:val="18"/>
          </w:rPr>
          <m:t xml:space="preserve">,B, </m:t>
        </m:r>
        <m:bar>
          <m:barPr>
            <m:pos/>
            <m:ctrlPr>
              <w:rPr>
                <w:sz w:val="18"/>
                <w:szCs w:val="18"/>
              </w:rPr>
            </m:ctrlPr>
          </m:barPr>
          <m:e>
            <m:r>
              <w:rPr>
                <w:sz w:val="18"/>
                <w:szCs w:val="18"/>
              </w:rPr>
              <m:t xml:space="preserve">B</m:t>
            </m:r>
          </m:e>
        </m:bar>
        <m:r>
          <w:rPr>
            <w:sz w:val="18"/>
            <w:szCs w:val="18"/>
          </w:rPr>
          <m:t xml:space="preserve"> )</m:t>
        </m:r>
      </m:oMath>
      <w:r w:rsidDel="00000000" w:rsidR="00000000" w:rsidRPr="00000000">
        <w:rPr>
          <w:sz w:val="18"/>
          <w:szCs w:val="18"/>
          <w:rtl w:val="0"/>
        </w:rPr>
        <w:t xml:space="preserve">for the stepper motor with vertical segments which allow better visualization of the phases [20 </w:t>
      </w:r>
      <m:oMath>
        <m:r>
          <w:rPr>
            <w:sz w:val="18"/>
            <w:szCs w:val="18"/>
          </w:rPr>
          <m:t xml:space="preserve">ms</m:t>
        </m:r>
      </m:oMath>
      <w:r w:rsidDel="00000000" w:rsidR="00000000" w:rsidRPr="00000000">
        <w:rPr>
          <w:sz w:val="18"/>
          <w:szCs w:val="18"/>
          <w:rtl w:val="0"/>
        </w:rPr>
        <w:t xml:space="preserve">/div | 2V/div].</w:t>
      </w:r>
      <w:r w:rsidDel="00000000" w:rsidR="00000000" w:rsidRPr="00000000">
        <w:rPr>
          <w:rtl w:val="0"/>
        </w:rPr>
      </w:r>
    </w:p>
    <w:p w:rsidR="00000000" w:rsidDel="00000000" w:rsidP="00000000" w:rsidRDefault="00000000" w:rsidRPr="00000000">
      <w:pPr>
        <w:pStyle w:val="Heading1"/>
        <w:contextualSpacing w:val="0"/>
        <w:rPr/>
      </w:pPr>
      <w:bookmarkStart w:colFirst="0" w:colLast="0" w:name="_6vzlnj1agu7p" w:id="0"/>
      <w:bookmarkEnd w:id="0"/>
      <w:r w:rsidDel="00000000" w:rsidR="00000000" w:rsidRPr="00000000">
        <w:rPr>
          <w:sz w:val="28"/>
          <w:szCs w:val="28"/>
          <w:rtl w:val="0"/>
        </w:rPr>
        <w:t xml:space="preserve">II. DISCUSSION </w:t>
      </w:r>
      <w:r w:rsidDel="00000000" w:rsidR="00000000" w:rsidRPr="00000000">
        <w:rPr>
          <w:rtl w:val="0"/>
        </w:rPr>
      </w:r>
    </w:p>
    <w:p w:rsidR="00000000" w:rsidDel="00000000" w:rsidP="00000000" w:rsidRDefault="00000000" w:rsidRPr="00000000">
      <w:pPr>
        <w:spacing w:line="276" w:lineRule="auto"/>
        <w:contextualSpacing w:val="0"/>
        <w:jc w:val="both"/>
        <w:rPr/>
      </w:pPr>
      <w:r w:rsidDel="00000000" w:rsidR="00000000" w:rsidRPr="00000000">
        <w:rPr>
          <w:rtl w:val="0"/>
        </w:rPr>
        <w:t xml:space="preserve">The team measured the winding resistance to be</w:t>
      </w:r>
      <w:r w:rsidDel="00000000" w:rsidR="00000000" w:rsidRPr="00000000">
        <w:rPr>
          <w:rFonts w:ascii="Arial" w:cs="Arial" w:eastAsia="Arial" w:hAnsi="Arial"/>
          <w:sz w:val="22"/>
          <w:szCs w:val="22"/>
          <w:rtl w:val="0"/>
        </w:rPr>
        <w:t xml:space="preserve"> </w:t>
      </w:r>
      <w:r w:rsidDel="00000000" w:rsidR="00000000" w:rsidRPr="00000000">
        <w:rPr>
          <w:rtl w:val="0"/>
        </w:rPr>
        <w:t xml:space="preserve">28.8</w:t>
      </w:r>
      <m:oMath>
        <m:r>
          <m:t>Ω</m:t>
        </m:r>
      </m:oMath>
      <w:r w:rsidDel="00000000" w:rsidR="00000000" w:rsidRPr="00000000">
        <w:rPr>
          <w:rtl w:val="0"/>
        </w:rPr>
        <w:t xml:space="preserve">, between the common center tap ground and motor terminal coil. </w:t>
      </w:r>
    </w:p>
    <w:p w:rsidR="00000000" w:rsidDel="00000000" w:rsidP="00000000" w:rsidRDefault="00000000" w:rsidRPr="00000000">
      <w:pPr>
        <w:spacing w:line="276" w:lineRule="auto"/>
        <w:contextualSpacing w:val="0"/>
        <w:jc w:val="left"/>
        <w:rPr/>
      </w:pPr>
      <w:r w:rsidDel="00000000" w:rsidR="00000000" w:rsidRPr="00000000">
        <w:rPr>
          <w:rtl w:val="0"/>
        </w:rPr>
      </w:r>
    </w:p>
    <w:p w:rsidR="00000000" w:rsidDel="00000000" w:rsidP="00000000" w:rsidRDefault="00000000" w:rsidRPr="00000000">
      <w:pPr>
        <w:numPr>
          <w:ilvl w:val="0"/>
          <w:numId w:val="1"/>
        </w:numPr>
        <w:spacing w:line="276" w:lineRule="auto"/>
        <w:ind w:left="360" w:hanging="360"/>
        <w:contextualSpacing w:val="1"/>
        <w:jc w:val="left"/>
        <w:rPr>
          <w:u w:val="none"/>
        </w:rPr>
      </w:pPr>
      <w:r w:rsidDel="00000000" w:rsidR="00000000" w:rsidRPr="00000000">
        <w:rPr>
          <w:rtl w:val="0"/>
        </w:rPr>
        <w:t xml:space="preserve">Shaft Length</w:t>
      </w:r>
    </w:p>
    <w:p w:rsidR="00000000" w:rsidDel="00000000" w:rsidP="00000000" w:rsidRDefault="00000000" w:rsidRPr="00000000">
      <w:pPr>
        <w:spacing w:line="276" w:lineRule="auto"/>
        <w:ind w:left="0" w:firstLine="0"/>
        <w:contextualSpacing w:val="0"/>
        <w:jc w:val="both"/>
        <w:rPr/>
      </w:pPr>
      <w:r w:rsidDel="00000000" w:rsidR="00000000" w:rsidRPr="00000000">
        <w:rPr>
          <w:rtl w:val="0"/>
        </w:rPr>
        <w:t xml:space="preserve">The shaft of the motor goes through the entirety of the motor since the shaft connects to the network of gears inside the motor. The shaft has a magnet around its lower portion that is manipulated by the changes in electromagnetic fields due to the teeth and active coils inside the motor. </w:t>
      </w:r>
    </w:p>
    <w:p w:rsidR="00000000" w:rsidDel="00000000" w:rsidP="00000000" w:rsidRDefault="00000000" w:rsidRPr="00000000">
      <w:pPr>
        <w:spacing w:line="276" w:lineRule="auto"/>
        <w:ind w:left="0" w:firstLine="0"/>
        <w:contextualSpacing w:val="0"/>
        <w:jc w:val="left"/>
        <w:rPr/>
      </w:pPr>
      <w:r w:rsidDel="00000000" w:rsidR="00000000" w:rsidRPr="00000000">
        <w:rPr>
          <w:rtl w:val="0"/>
        </w:rPr>
      </w:r>
    </w:p>
    <w:p w:rsidR="00000000" w:rsidDel="00000000" w:rsidP="00000000" w:rsidRDefault="00000000" w:rsidRPr="00000000">
      <w:pPr>
        <w:spacing w:line="276" w:lineRule="auto"/>
        <w:ind w:left="0" w:firstLine="0"/>
        <w:contextualSpacing w:val="0"/>
        <w:jc w:val="left"/>
        <w:rPr/>
      </w:pPr>
      <w:r w:rsidDel="00000000" w:rsidR="00000000" w:rsidRPr="00000000">
        <w:rPr>
          <w:rtl w:val="0"/>
        </w:rPr>
        <w:t xml:space="preserve">B.    Full Revolution of Steps</w:t>
      </w:r>
    </w:p>
    <w:p w:rsidR="00000000" w:rsidDel="00000000" w:rsidP="00000000" w:rsidRDefault="00000000" w:rsidRPr="00000000">
      <w:pPr>
        <w:spacing w:line="276" w:lineRule="auto"/>
        <w:contextualSpacing w:val="0"/>
        <w:jc w:val="both"/>
        <w:rPr/>
      </w:pPr>
      <w:r w:rsidDel="00000000" w:rsidR="00000000" w:rsidRPr="00000000">
        <w:rPr>
          <w:rtl w:val="0"/>
        </w:rPr>
        <w:t xml:space="preserve">Utilizing the datasheet of the motor it was determined that with a gear ration of 64 and a stride angle of 5.625</w:t>
      </w:r>
      <m:oMath>
        <m:r>
          <m:t>∘</m:t>
        </m:r>
      </m:oMath>
      <w:r w:rsidDel="00000000" w:rsidR="00000000" w:rsidRPr="00000000">
        <w:rPr>
          <w:rtl w:val="0"/>
        </w:rPr>
        <w:t xml:space="preserve">, the motor has 4096 steps for one revolution. Since the count in the lab procedure is 2048, this means that the shaft is only going 180</w:t>
      </w:r>
      <m:oMath>
        <m:r>
          <m:t>∘</m:t>
        </m:r>
      </m:oMath>
      <w:r w:rsidDel="00000000" w:rsidR="00000000" w:rsidRPr="00000000">
        <w:rPr>
          <w:rtl w:val="0"/>
        </w:rPr>
        <w:t xml:space="preserve">. Then once it hits this limit, it changes directions and goes another 180</w:t>
      </w:r>
      <m:oMath>
        <m:r>
          <m:t>∘</m:t>
        </m:r>
      </m:oMath>
      <w:r w:rsidDel="00000000" w:rsidR="00000000" w:rsidRPr="00000000">
        <w:rPr>
          <w:rtl w:val="0"/>
        </w:rPr>
        <w:t xml:space="preserve">before changing again. Therefore, during operation for 20 ms, the shaft goes a full 180 degrees before changing direction. </w:t>
      </w:r>
    </w:p>
    <w:p w:rsidR="00000000" w:rsidDel="00000000" w:rsidP="00000000" w:rsidRDefault="00000000" w:rsidRPr="00000000">
      <w:pPr>
        <w:spacing w:line="276" w:lineRule="auto"/>
        <w:contextualSpacing w:val="0"/>
        <w:jc w:val="left"/>
        <w:rPr/>
      </w:pPr>
      <w:r w:rsidDel="00000000" w:rsidR="00000000" w:rsidRPr="00000000">
        <w:rPr>
          <w:rtl w:val="0"/>
        </w:rPr>
      </w:r>
    </w:p>
    <w:p w:rsidR="00000000" w:rsidDel="00000000" w:rsidP="00000000" w:rsidRDefault="00000000" w:rsidRPr="00000000">
      <w:pPr>
        <w:spacing w:line="276" w:lineRule="auto"/>
        <w:contextualSpacing w:val="0"/>
        <w:jc w:val="left"/>
        <w:rPr/>
      </w:pPr>
      <w:r w:rsidDel="00000000" w:rsidR="00000000" w:rsidRPr="00000000">
        <w:rPr>
          <w:rtl w:val="0"/>
        </w:rPr>
        <w:t xml:space="preserve">C.    Peak Current</w:t>
      </w:r>
    </w:p>
    <w:p w:rsidR="00000000" w:rsidDel="00000000" w:rsidP="00000000" w:rsidRDefault="00000000" w:rsidRPr="00000000">
      <w:pPr>
        <w:spacing w:line="276" w:lineRule="auto"/>
        <w:contextualSpacing w:val="0"/>
        <w:jc w:val="left"/>
        <w:rPr/>
      </w:pPr>
      <w:r w:rsidDel="00000000" w:rsidR="00000000" w:rsidRPr="00000000">
        <w:rPr>
          <w:rtl w:val="0"/>
        </w:rPr>
      </w:r>
    </w:p>
    <w:p w:rsidR="00000000" w:rsidDel="00000000" w:rsidP="00000000" w:rsidRDefault="00000000" w:rsidRPr="00000000">
      <w:pPr>
        <w:spacing w:line="276" w:lineRule="auto"/>
        <w:contextualSpacing w:val="0"/>
        <w:jc w:val="left"/>
        <w:rPr/>
      </w:pPr>
      <w:r w:rsidDel="00000000" w:rsidR="00000000" w:rsidRPr="00000000">
        <w:rPr>
          <w:rtl w:val="0"/>
        </w:rPr>
        <w:t xml:space="preserve">Since there is a 5V assumption and a resistance of 28.8</w:t>
      </w:r>
      <m:oMath>
        <m:r>
          <m:t>Ω</m:t>
        </m:r>
      </m:oMath>
      <w:r w:rsidDel="00000000" w:rsidR="00000000" w:rsidRPr="00000000">
        <w:rPr>
          <w:rtl w:val="0"/>
        </w:rPr>
        <w:t xml:space="preserve">:</w:t>
      </w:r>
    </w:p>
    <w:p w:rsidR="00000000" w:rsidDel="00000000" w:rsidP="00000000" w:rsidRDefault="00000000" w:rsidRPr="00000000">
      <w:pPr>
        <w:spacing w:line="276" w:lineRule="auto"/>
        <w:contextualSpacing w:val="0"/>
        <w:jc w:val="left"/>
        <w:rPr/>
      </w:pPr>
      <m:oMath>
        <m:r>
          <w:rPr/>
          <m:t xml:space="preserve">V=IR=</m:t>
        </m:r>
        <m:f>
          <m:fPr>
            <m:ctrlPr>
              <w:rPr/>
            </m:ctrlPr>
          </m:fPr>
          <m:num>
            <m:r>
              <w:rPr/>
              <m:t xml:space="preserve">V</m:t>
            </m:r>
          </m:num>
          <m:den>
            <m:r>
              <w:rPr/>
              <m:t xml:space="preserve">R</m:t>
            </m:r>
          </m:den>
        </m:f>
      </m:oMath>
      <w:r w:rsidDel="00000000" w:rsidR="00000000" w:rsidRPr="00000000">
        <w:rPr>
          <w:rtl w:val="0"/>
        </w:rPr>
        <w:t xml:space="preserve"> </w:t>
      </w:r>
    </w:p>
    <w:p w:rsidR="00000000" w:rsidDel="00000000" w:rsidP="00000000" w:rsidRDefault="00000000" w:rsidRPr="00000000">
      <w:pPr>
        <w:spacing w:line="276" w:lineRule="auto"/>
        <w:contextualSpacing w:val="0"/>
        <w:jc w:val="left"/>
        <w:rPr>
          <w:sz w:val="24"/>
          <w:szCs w:val="24"/>
        </w:rPr>
      </w:pPr>
      <m:oMath>
        <m:r>
          <w:rPr>
            <w:sz w:val="24"/>
            <w:szCs w:val="24"/>
          </w:rPr>
          <m:t xml:space="preserve">I = </m:t>
        </m:r>
        <m:f>
          <m:fPr>
            <m:ctrlPr>
              <w:rPr>
                <w:sz w:val="24"/>
                <w:szCs w:val="24"/>
              </w:rPr>
            </m:ctrlPr>
          </m:fPr>
          <m:num>
            <m:r>
              <w:rPr>
                <w:sz w:val="24"/>
                <w:szCs w:val="24"/>
              </w:rPr>
              <m:t xml:space="preserve">5</m:t>
            </m:r>
          </m:num>
          <m:den>
            <m:r>
              <w:rPr>
                <w:sz w:val="24"/>
                <w:szCs w:val="24"/>
              </w:rPr>
              <m:t xml:space="preserve">28.8</m:t>
            </m:r>
          </m:den>
        </m:f>
      </m:oMath>
      <w:r w:rsidDel="00000000" w:rsidR="00000000" w:rsidRPr="00000000">
        <w:rPr>
          <w:rtl w:val="0"/>
        </w:rPr>
      </w:r>
    </w:p>
    <w:p w:rsidR="00000000" w:rsidDel="00000000" w:rsidP="00000000" w:rsidRDefault="00000000" w:rsidRPr="00000000">
      <w:pPr>
        <w:spacing w:line="276" w:lineRule="auto"/>
        <w:contextualSpacing w:val="0"/>
        <w:jc w:val="left"/>
        <w:rPr/>
      </w:pPr>
      <w:r w:rsidDel="00000000" w:rsidR="00000000" w:rsidRPr="00000000">
        <w:rPr>
          <w:rtl w:val="0"/>
        </w:rPr>
        <w:t xml:space="preserve">The current is equivalent to 0.1736 mA.</w:t>
      </w:r>
    </w:p>
    <w:p w:rsidR="00000000" w:rsidDel="00000000" w:rsidP="00000000" w:rsidRDefault="00000000" w:rsidRPr="00000000">
      <w:pPr>
        <w:spacing w:line="276" w:lineRule="auto"/>
        <w:contextualSpacing w:val="0"/>
        <w:jc w:val="left"/>
        <w:rPr/>
      </w:pPr>
      <w:r w:rsidDel="00000000" w:rsidR="00000000" w:rsidRPr="00000000">
        <w:rPr>
          <w:rtl w:val="0"/>
        </w:rPr>
      </w:r>
    </w:p>
    <w:p w:rsidR="00000000" w:rsidDel="00000000" w:rsidP="00000000" w:rsidRDefault="00000000" w:rsidRPr="00000000">
      <w:pPr>
        <w:spacing w:line="276" w:lineRule="auto"/>
        <w:contextualSpacing w:val="0"/>
        <w:jc w:val="left"/>
        <w:rPr/>
      </w:pPr>
      <w:r w:rsidDel="00000000" w:rsidR="00000000" w:rsidRPr="00000000">
        <w:rPr>
          <w:rtl w:val="0"/>
        </w:rPr>
        <w:t xml:space="preserve">Since peak current is:</w:t>
      </w:r>
    </w:p>
    <w:p w:rsidR="00000000" w:rsidDel="00000000" w:rsidP="00000000" w:rsidRDefault="00000000" w:rsidRPr="00000000">
      <w:pPr>
        <w:spacing w:line="276" w:lineRule="auto"/>
        <w:contextualSpacing w:val="0"/>
        <w:jc w:val="left"/>
        <w:rPr/>
      </w:pPr>
      <m:oMath>
        <m:r>
          <w:rPr/>
          <m:t xml:space="preserve">I =</m:t>
        </m:r>
        <m:f>
          <m:fPr>
            <m:ctrlPr>
              <w:rPr/>
            </m:ctrlPr>
          </m:fPr>
          <m:num>
            <m:r>
              <w:rPr/>
              <m:t xml:space="preserve"> </m:t>
            </m:r>
            <m:sSub>
              <m:sSubPr>
                <m:ctrlPr>
                  <w:rPr/>
                </m:ctrlPr>
              </m:sSubPr>
              <m:e>
                <m:r>
                  <w:rPr/>
                  <m:t xml:space="preserve">I</m:t>
                </m:r>
              </m:e>
              <m:sub>
                <m:r>
                  <w:rPr/>
                  <m:t xml:space="preserve">o</m:t>
                </m:r>
              </m:sub>
            </m:sSub>
          </m:num>
          <m:den>
            <m:rad>
              <m:radPr>
                <m:degHide m:val="1"/>
                <m:ctrlPr>
                  <w:rPr/>
                </m:ctrlPr>
              </m:radPr>
              <m:e>
                <m:r>
                  <w:rPr/>
                  <m:t xml:space="preserve">2</m:t>
                </m:r>
              </m:e>
            </m:rad>
          </m:den>
        </m:f>
      </m:oMath>
      <w:r w:rsidDel="00000000" w:rsidR="00000000" w:rsidRPr="00000000">
        <w:rPr>
          <w:rtl w:val="0"/>
        </w:rPr>
      </w:r>
    </w:p>
    <w:p w:rsidR="00000000" w:rsidDel="00000000" w:rsidP="00000000" w:rsidRDefault="00000000" w:rsidRPr="00000000">
      <w:pPr>
        <w:spacing w:line="276" w:lineRule="auto"/>
        <w:contextualSpacing w:val="0"/>
        <w:jc w:val="left"/>
        <w:rPr/>
      </w:pPr>
      <w:r w:rsidDel="00000000" w:rsidR="00000000" w:rsidRPr="00000000">
        <w:rPr>
          <w:rtl w:val="0"/>
        </w:rPr>
        <w:t xml:space="preserve">The peak current is equivalent to </w:t>
      </w:r>
      <w:r w:rsidDel="00000000" w:rsidR="00000000" w:rsidRPr="00000000">
        <w:rPr>
          <w:b w:val="1"/>
          <w:rtl w:val="0"/>
        </w:rPr>
        <w:t xml:space="preserve">0.246 mA</w:t>
      </w:r>
      <w:r w:rsidDel="00000000" w:rsidR="00000000" w:rsidRPr="00000000">
        <w:rPr>
          <w:rtl w:val="0"/>
        </w:rPr>
        <w:t xml:space="preserve">.</w:t>
      </w:r>
    </w:p>
    <w:p w:rsidR="00000000" w:rsidDel="00000000" w:rsidP="00000000" w:rsidRDefault="00000000" w:rsidRPr="00000000">
      <w:pPr>
        <w:spacing w:line="276" w:lineRule="auto"/>
        <w:contextualSpacing w:val="0"/>
        <w:jc w:val="left"/>
        <w:rPr/>
      </w:pPr>
      <m:oMath/>
      <w:r w:rsidDel="00000000" w:rsidR="00000000" w:rsidRPr="00000000">
        <w:rPr>
          <w:rtl w:val="0"/>
        </w:rPr>
      </w:r>
    </w:p>
    <w:p w:rsidR="00000000" w:rsidDel="00000000" w:rsidP="00000000" w:rsidRDefault="00000000" w:rsidRPr="00000000">
      <w:pPr>
        <w:spacing w:line="276" w:lineRule="auto"/>
        <w:contextualSpacing w:val="0"/>
        <w:jc w:val="left"/>
        <w:rPr/>
      </w:pPr>
      <w:r w:rsidDel="00000000" w:rsidR="00000000" w:rsidRPr="00000000">
        <w:rPr>
          <w:rtl w:val="0"/>
        </w:rPr>
        <w:t xml:space="preserve">D. Current Driven</w:t>
      </w:r>
    </w:p>
    <w:p w:rsidR="00000000" w:rsidDel="00000000" w:rsidP="00000000" w:rsidRDefault="00000000" w:rsidRPr="00000000">
      <w:pPr>
        <w:spacing w:line="276" w:lineRule="auto"/>
        <w:contextualSpacing w:val="0"/>
        <w:jc w:val="both"/>
        <w:rPr/>
      </w:pPr>
      <w:r w:rsidDel="00000000" w:rsidR="00000000" w:rsidRPr="00000000">
        <w:rPr>
          <w:rtl w:val="0"/>
        </w:rPr>
        <w:t xml:space="preserve">Utilizing the data sheet, </w:t>
      </w:r>
      <m:oMath>
        <m:sSub>
          <m:sSubPr>
            <m:ctrlPr>
              <w:rPr/>
            </m:ctrlPr>
          </m:sSubPr>
          <m:e>
            <m:r>
              <w:rPr/>
              <m:t xml:space="preserve">I</m:t>
            </m:r>
          </m:e>
          <m:sub>
            <m:r>
              <w:rPr/>
              <m:t xml:space="preserve">GPIO</m:t>
            </m:r>
          </m:sub>
        </m:sSub>
      </m:oMath>
      <w:r w:rsidDel="00000000" w:rsidR="00000000" w:rsidRPr="00000000">
        <w:rPr>
          <w:rtl w:val="0"/>
        </w:rPr>
        <w:t xml:space="preserve"> has a maximum value of 41 mA. Since the peak current is lower than the maximum current, the current cannot be driven directly through this pin. </w:t>
      </w:r>
    </w:p>
    <w:p w:rsidR="00000000" w:rsidDel="00000000" w:rsidP="00000000" w:rsidRDefault="00000000" w:rsidRPr="00000000">
      <w:pPr>
        <w:spacing w:line="276" w:lineRule="auto"/>
        <w:contextualSpacing w:val="0"/>
        <w:jc w:val="both"/>
        <w:rPr/>
      </w:pPr>
      <w:r w:rsidDel="00000000" w:rsidR="00000000" w:rsidRPr="00000000">
        <w:rPr>
          <w:rtl w:val="0"/>
        </w:rPr>
      </w:r>
    </w:p>
    <w:p w:rsidR="00000000" w:rsidDel="00000000" w:rsidP="00000000" w:rsidRDefault="00000000" w:rsidRPr="00000000">
      <w:pPr>
        <w:spacing w:line="276" w:lineRule="auto"/>
        <w:contextualSpacing w:val="0"/>
        <w:jc w:val="both"/>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ol9ir8mhq453" w:id="1"/>
      <w:bookmarkEnd w:id="1"/>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left"/>
        <w:rPr/>
        <w:sectPr>
          <w:type w:val="continuous"/>
          <w:pgSz w:h="15840" w:w="12240"/>
          <w:pgMar w:bottom="1440" w:top="1080" w:left="900" w:right="893" w:header="0"/>
          <w:cols w:equalWidth="0" w:num="2">
            <w:col w:space="360" w:w="5043.5"/>
            <w:col w:space="0" w:w="5043.5"/>
          </w:cols>
        </w:sectPr>
      </w:pPr>
      <w:r w:rsidDel="00000000" w:rsidR="00000000" w:rsidRPr="00000000">
        <w:rPr>
          <w:rtl w:val="0"/>
        </w:rPr>
      </w:r>
    </w:p>
    <w:p w:rsidR="00000000" w:rsidDel="00000000" w:rsidP="00000000" w:rsidRDefault="00000000" w:rsidRPr="00000000">
      <w:pPr>
        <w:pStyle w:val="Heading1"/>
        <w:ind w:right="0"/>
        <w:contextualSpacing w:val="0"/>
        <w:rPr/>
      </w:pPr>
      <w:bookmarkStart w:colFirst="0" w:colLast="0" w:name="_p8ngcyr1b11n" w:id="2"/>
      <w:bookmarkEnd w:id="2"/>
      <w:r w:rsidDel="00000000" w:rsidR="00000000" w:rsidRPr="00000000">
        <w:rPr>
          <w:sz w:val="28"/>
          <w:szCs w:val="28"/>
          <w:rtl w:val="0"/>
        </w:rPr>
        <w:t xml:space="preserve">VI. Appendix</w:t>
      </w: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Madison Mastroberte’s Code</w:t>
      </w:r>
    </w:p>
    <w:p w:rsidR="00000000" w:rsidDel="00000000" w:rsidP="00000000" w:rsidRDefault="00000000" w:rsidRPr="00000000">
      <w:pPr>
        <w:spacing w:line="276" w:lineRule="auto"/>
        <w:contextualSpacing w:val="0"/>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"project.h"</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main(void)</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//Initialize variables</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int phase = 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int direction = 1;</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int count = 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int i = 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//Generate State Cases for Driving Motor</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switch(phase)</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case 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DIG_OUT_Pin0 = 1;</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DIG_OUT_Pin1 = 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DIG_OUT_Pin2 = 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DIG_OUT_Pin3 = 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break;</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case 1:</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DIG_OUT_Pin0 = 1;</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DIG_OUT_Pin1 = 1;</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DIG_OUT_Pin2 = 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DIG_OUT_Pin3 = 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break;</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case 2:</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DIG_OUT_Pin0 = 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DIG_OUT_Pin1 = 1;</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DIG_OUT_Pin2 = 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DIG_OUT_Pin3 = 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break;</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case 3:</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DIG_OUT_Pin0 = 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DIG_OUT_Pin1 = 1;</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DIG_OUT_Pin2 = 1;</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DIG_OUT_Pin3 = 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break;</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case 4:</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DIG_OUT_Pin0 = 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DIG_OUT_Pin1 = 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DIG_OUT_Pin2 = 1;</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DIG_OUT_Pin3 = 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break;</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case 5:</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DIG_OUT_Pin0 = 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DIG_OUT_Pin1 = 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DIG_OUT_Pin2 = 1;</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DIG_OUT_Pin3 = 1;</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break;</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case 6:</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DIG_OUT_Pin0 = 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DIG_OUT_Pin1 = 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DIG_OUT_Pin2 = 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DIG_OUT_Pin3 = 1;</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break; </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case 7:</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DIG_OUT_Pin0 = 1;</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DIG_OUT_Pin1 = 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DIG_OUT_Pin2 = 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DIG_OUT_Pin3 = 1;</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break; </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//Increment Count</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for (i = 0; i &lt; 2048, ++i)</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count = count + i;</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//10ms Delay</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CyDelay(10);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//Increment phase, since count is less than 2048</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(count &lt;= 2048)</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//Increment phase by 1</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phase = phase + 1;</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return phase;</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//Delay 500 ms</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CyDelay(500);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//Change Direction</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dir = ~dir;</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Alexis Adie’s Code</w:t>
      </w:r>
    </w:p>
    <w:p w:rsidR="00000000" w:rsidDel="00000000" w:rsidP="00000000" w:rsidRDefault="00000000" w:rsidRPr="00000000">
      <w:pPr>
        <w:spacing w:line="276" w:lineRule="auto"/>
        <w:contextualSpacing w:val="0"/>
        <w:jc w:val="left"/>
        <w:rPr>
          <w:sz w:val="24"/>
          <w:szCs w:val="24"/>
        </w:rPr>
      </w:pPr>
      <w:r w:rsidDel="00000000" w:rsidR="00000000" w:rsidRPr="00000000">
        <w:rPr>
          <w:rtl w:val="0"/>
        </w:rPr>
      </w:r>
    </w:p>
    <w:p w:rsidR="00000000" w:rsidDel="00000000" w:rsidP="00000000" w:rsidRDefault="00000000" w:rsidRPr="00000000">
      <w:pPr>
        <w:spacing w:line="276" w:lineRule="auto"/>
        <w:contextualSpacing w:val="0"/>
        <w:jc w:val="left"/>
        <w:rPr>
          <w:sz w:val="24"/>
          <w:szCs w:val="24"/>
        </w:rPr>
      </w:pPr>
      <w:r w:rsidDel="00000000" w:rsidR="00000000" w:rsidRPr="00000000">
        <w:rPr>
          <w:sz w:val="24"/>
          <w:szCs w:val="24"/>
          <w:rtl w:val="0"/>
        </w:rPr>
        <w:t xml:space="preserve">#include "project.h"</w:t>
        <w:br w:type="textWrapping"/>
        <w:br w:type="textWrapping"/>
        <w:t xml:space="preserve">int main(void)</w:t>
        <w:br w:type="textWrapping"/>
        <w:t xml:space="preserve">{</w:t>
        <w:br w:type="textWrapping"/>
        <w:t xml:space="preserve">    //Initialize varibles</w:t>
        <w:br w:type="textWrapping"/>
        <w:t xml:space="preserve">    int phase = 0;</w:t>
        <w:br w:type="textWrapping"/>
        <w:t xml:space="preserve">    int direction = 1;</w:t>
        <w:br w:type="textWrapping"/>
        <w:t xml:space="preserve">    int count = 0;</w:t>
        <w:br w:type="textWrapping"/>
        <w:t xml:space="preserve"> </w:t>
        <w:br w:type="textWrapping"/>
        <w:t xml:space="preserve"> for (;;)</w:t>
        <w:br w:type="textWrapping"/>
        <w:t xml:space="preserve">{</w:t>
        <w:br w:type="textWrapping"/>
        <w:t xml:space="preserve">     //loop which continues until count reaches 2048</w:t>
        <w:br w:type="textWrapping"/>
        <w:t xml:space="preserve">     for (count = 0; count &lt; 2048; ++count)</w:t>
        <w:br w:type="textWrapping"/>
        <w:t xml:space="preserve">        {</w:t>
        <w:br w:type="textWrapping"/>
        <w:t xml:space="preserve">         </w:t>
        <w:br w:type="textWrapping"/>
        <w:t xml:space="preserve">                //case statments for each state of the motor</w:t>
        <w:br w:type="textWrapping"/>
        <w:t xml:space="preserve">                switch(phase)</w:t>
        <w:br w:type="textWrapping"/>
        <w:t xml:space="preserve">                {</w:t>
        <w:br w:type="textWrapping"/>
        <w:t xml:space="preserve">                    case "0":</w:t>
        <w:br w:type="textWrapping"/>
        <w:t xml:space="preserve">                        DIG_OUT_Pin0_Write(1);</w:t>
        <w:br w:type="textWrapping"/>
        <w:t xml:space="preserve">                        DIG_OUT_Pin1_Write(0);</w:t>
        <w:br w:type="textWrapping"/>
        <w:t xml:space="preserve">                        DIG_OUT_Pin2_Write(0);</w:t>
        <w:br w:type="textWrapping"/>
        <w:t xml:space="preserve">                        DIG_OUT_Pin3_Write(0);</w:t>
        <w:br w:type="textWrapping"/>
        <w:t xml:space="preserve">                        break;</w:t>
        <w:br w:type="textWrapping"/>
        <w:br w:type="textWrapping"/>
        <w:t xml:space="preserve">                    case "1":</w:t>
        <w:br w:type="textWrapping"/>
        <w:t xml:space="preserve">                        DIG_OUT_Pin0_Write(1);</w:t>
        <w:br w:type="textWrapping"/>
        <w:t xml:space="preserve">                        DIG_OUT_Pin1_Write(1);</w:t>
        <w:br w:type="textWrapping"/>
        <w:t xml:space="preserve">                        DIG_OUT_Pin2_Write(0);</w:t>
        <w:br w:type="textWrapping"/>
        <w:t xml:space="preserve">                        DIG_OUT_Pin3_Write(0);</w:t>
        <w:br w:type="textWrapping"/>
        <w:t xml:space="preserve">                        break;</w:t>
        <w:br w:type="textWrapping"/>
        <w:t xml:space="preserve">                   </w:t>
        <w:br w:type="textWrapping"/>
        <w:t xml:space="preserve">                    case "2":</w:t>
        <w:br w:type="textWrapping"/>
        <w:t xml:space="preserve">                        DIG_OUT_Pin0_Write(0);</w:t>
        <w:br w:type="textWrapping"/>
        <w:t xml:space="preserve">                        DIG_OUT_Pin1_Write(1);</w:t>
        <w:br w:type="textWrapping"/>
        <w:t xml:space="preserve">                        DIG_OUT_Pin2_Write(0);</w:t>
        <w:br w:type="textWrapping"/>
        <w:t xml:space="preserve">                        DIG_OUT_Pin3_Write(0);</w:t>
        <w:br w:type="textWrapping"/>
        <w:t xml:space="preserve">                        break;</w:t>
        <w:br w:type="textWrapping"/>
        <w:br w:type="textWrapping"/>
        <w:t xml:space="preserve">                    case "3":</w:t>
        <w:br w:type="textWrapping"/>
        <w:t xml:space="preserve">                        DIG_OUT_Pin0_Write(0);</w:t>
        <w:br w:type="textWrapping"/>
        <w:t xml:space="preserve">                        DIG_OUT_Pin1_Write(1);</w:t>
        <w:br w:type="textWrapping"/>
        <w:t xml:space="preserve">                        DIG_OUT_Pin2_Write(1);</w:t>
        <w:br w:type="textWrapping"/>
        <w:t xml:space="preserve">                        DIG_OUT_Pin3_Write(0);</w:t>
        <w:br w:type="textWrapping"/>
        <w:t xml:space="preserve">                        break;</w:t>
        <w:br w:type="textWrapping"/>
        <w:br w:type="textWrapping"/>
        <w:t xml:space="preserve">                    case "4":</w:t>
        <w:br w:type="textWrapping"/>
        <w:t xml:space="preserve">                        DIG_OUT_Pin0_Write(0);</w:t>
        <w:br w:type="textWrapping"/>
        <w:t xml:space="preserve">                        DIG_OUT_Pin1_Write(0);</w:t>
        <w:br w:type="textWrapping"/>
        <w:t xml:space="preserve">                        DIG_OUT_Pin2_Write(1);</w:t>
        <w:br w:type="textWrapping"/>
        <w:t xml:space="preserve">                        DIG_OUT_Pin3_Write(0);</w:t>
        <w:br w:type="textWrapping"/>
        <w:t xml:space="preserve">                        break;</w:t>
        <w:br w:type="textWrapping"/>
        <w:br w:type="textWrapping"/>
        <w:t xml:space="preserve">                    case "5":</w:t>
        <w:br w:type="textWrapping"/>
        <w:t xml:space="preserve">                        DIG_OUT_Pin0_Write(0);</w:t>
        <w:br w:type="textWrapping"/>
        <w:t xml:space="preserve">                        DIG_OUT_Pin1_Write(0);</w:t>
        <w:br w:type="textWrapping"/>
        <w:t xml:space="preserve">                        DIG_OUT_Pin2_Write(1);</w:t>
        <w:br w:type="textWrapping"/>
        <w:t xml:space="preserve">                        DIG_OUT_Pin3_Write(1);</w:t>
        <w:br w:type="textWrapping"/>
        <w:t xml:space="preserve">                        break;</w:t>
        <w:br w:type="textWrapping"/>
        <w:br w:type="textWrapping"/>
        <w:t xml:space="preserve">                    case "6":</w:t>
        <w:br w:type="textWrapping"/>
        <w:t xml:space="preserve">                        DIG_OUT_Pin0_Write(0);</w:t>
        <w:br w:type="textWrapping"/>
        <w:t xml:space="preserve">                        DIG_OUT_Pin1_Write(0);</w:t>
        <w:br w:type="textWrapping"/>
        <w:t xml:space="preserve">                        DIG_OUT_Pin2_Write(0);</w:t>
        <w:br w:type="textWrapping"/>
        <w:t xml:space="preserve">                        DIG_OUT_Pin3_Write(1);</w:t>
        <w:br w:type="textWrapping"/>
        <w:t xml:space="preserve">                        break;</w:t>
        <w:br w:type="textWrapping"/>
        <w:br w:type="textWrapping"/>
        <w:t xml:space="preserve">                    case "7":</w:t>
        <w:br w:type="textWrapping"/>
        <w:t xml:space="preserve">                        DIG_OUT_Pin0_Write(1);</w:t>
        <w:br w:type="textWrapping"/>
        <w:t xml:space="preserve">                        DIG_OUT_Pin1_Write(0);</w:t>
        <w:br w:type="textWrapping"/>
        <w:t xml:space="preserve">                        DIG_OUT_Pin2_Write(0);</w:t>
        <w:br w:type="textWrapping"/>
        <w:t xml:space="preserve">                        DIG_OUT_Pin3_Write(1);</w:t>
        <w:br w:type="textWrapping"/>
        <w:t xml:space="preserve">                        break;</w:t>
        <w:br w:type="textWrapping"/>
        <w:t xml:space="preserve">                    } </w:t>
        <w:br w:type="textWrapping"/>
        <w:t xml:space="preserve">               </w:t>
        <w:br w:type="textWrapping"/>
        <w:t xml:space="preserve">            </w:t>
        <w:br w:type="textWrapping"/>
        <w:t xml:space="preserve">                }</w:t>
        <w:br w:type="textWrapping"/>
        <w:t xml:space="preserve">        </w:t>
        <w:br w:type="textWrapping"/>
        <w:t xml:space="preserve">        } </w:t>
        <w:br w:type="textWrapping"/>
        <w:t xml:space="preserve">        phase = (phase + 1) &amp; 7;</w:t>
        <w:br w:type="textWrapping"/>
        <w:t xml:space="preserve">        CyDelay(10);</w:t>
        <w:br w:type="textWrapping"/>
        <w:t xml:space="preserve">        direction = ~direction;</w:t>
        <w:br w:type="textWrapping"/>
        <w:t xml:space="preserve">        }</w:t>
        <w:br w:type="textWrapping"/>
        <w:t xml:space="preserve">        </w:t>
        <w:br w:type="textWrapping"/>
        <w:t xml:space="preserve">        //Delay 500 ms</w:t>
        <w:br w:type="textWrapping"/>
        <w:t xml:space="preserve">        CyDelay(500);</w:t>
        <w:br w:type="textWrapping"/>
        <w:br w:type="textWrapping"/>
        <w:t xml:space="preserve">    }</w:t>
        <w:br w:type="textWrapping"/>
        <w:t xml:space="preserve">    count = 0;</w:t>
        <w:br w:type="textWrapping"/>
        <w:t xml:space="preserve">}</w:t>
      </w:r>
    </w:p>
    <w:p w:rsidR="00000000" w:rsidDel="00000000" w:rsidP="00000000" w:rsidRDefault="00000000" w:rsidRPr="00000000">
      <w:pPr>
        <w:spacing w:line="276" w:lineRule="auto"/>
        <w:contextualSpacing w:val="0"/>
        <w:jc w:val="left"/>
        <w:rPr>
          <w:sz w:val="24"/>
          <w:szCs w:val="24"/>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Commented and Debugged Code</w:t>
      </w:r>
    </w:p>
    <w:p w:rsidR="00000000" w:rsidDel="00000000" w:rsidP="00000000" w:rsidRDefault="00000000" w:rsidRPr="00000000">
      <w:pPr>
        <w:spacing w:line="276" w:lineRule="auto"/>
        <w:contextualSpacing w:val="0"/>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#include "project.h"</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int main(void)</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//Initialize variables</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int phase = 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int dir = 1;</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int count = 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for (;;)</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//Increment the count and switch cases until count reaches 2047</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//This is at the 20second mark when turning clockwise </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for (count = 0 ; count &lt; 2047; ++count)   </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//Switch cases to change the state of the motor</w:t>
      </w: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switch(phase)</w:t>
        <w:tab/>
        <w:tab/>
        <w:tab/>
        <w:tab/>
        <w:tab/>
        <w:t xml:space="preserve"> </w:t>
      </w: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case 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DIG_OUT_Pin0_Write(1);</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DIG_OUT_Pin1_Write(0);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DIG_OUT_Pin2_Write(0);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DIG_OUT_Pin3_Write(0);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break;</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case 1:</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DIG_OUT_Pin0_Write(1);</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DIG_OUT_Pin1_Write(1);</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DIG_OUT_Pin2_Write(0);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DIG_OUT_Pin3_Write(0);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break;</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case 2:</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DIG_OUT_Pin0_Write(0);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DIG_OUT_Pin1_Write(1);</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DIG_OUT_Pin2_Write(0);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DIG_OUT_Pin3_Write(0);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break;</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case 3:</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DIG_OUT_Pin0_Write(0);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DIG_OUT_Pin1_Write(1);</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DIG_OUT_Pin2_Write(1);</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DIG_OUT_Pin3_Write(0);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break;</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case 4:</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DIG_OUT_Pin0_Write(0);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DIG_OUT_Pin1_Write(0);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DIG_OUT_Pin2_Write(1);</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DIG_OUT_Pin3_Write(0);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break;</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case 5:</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DIG_OUT_Pin0_Write(0);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DIG_OUT_Pin1_Write(0);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DIG_OUT_Pin2_Write(1);</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DIG_OUT_Pin3_Write(1);</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break;</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case 6:</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DIG_OUT_Pin0_Write(0);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DIG_OUT_Pin1_Write(0);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DIG_OUT_Pin2_Write(0);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DIG_OUT_Pin3_Write(1);</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break;</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case 7:</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DIG_OUT_Pin0_Write(1);</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DIG_OUT_Pin1_Write(0);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DIG_OUT_Pin2_Write(0);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DIG_OUT_Pin3_Write(1);</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break;</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spinning clockwise (indicated by 1)</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(dir == 1)</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pPr>
        <w:spacing w:line="276" w:lineRule="auto"/>
        <w:ind w:left="0" w:firstLine="0"/>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//The phase will increment by 1, while being masked by 4b0111</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phase = (phase + 0b001) &amp; 7;</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CyDelay(10);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//If spinning counter-clockwise (indicated by 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else if (dir == 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//The phase will decrement by 1, while being masked by 4b0111</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phase = (phase - 0b001) &amp; 7;</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CyDelay(10);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     </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//This delay acts as the half second break prior to CW changing to CCW</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CyDelay(500);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//This sets the direction to be counter-clockwise and</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//then is masked by 1 bit to only set the value as either 0 or 1</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dir = (~dir) &amp; 0x1;</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//Resets the count</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count = 0;</w:t>
      </w:r>
    </w:p>
    <w:p w:rsidR="00000000" w:rsidDel="00000000" w:rsidP="00000000" w:rsidRDefault="00000000" w:rsidRPr="00000000">
      <w:pPr>
        <w:spacing w:line="276" w:lineRule="auto"/>
        <w:contextualSpacing w:val="0"/>
        <w:jc w:val="left"/>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t>
      </w:r>
    </w:p>
    <w:p w:rsidR="00000000" w:rsidDel="00000000" w:rsidP="00000000" w:rsidRDefault="00000000" w:rsidRPr="00000000">
      <w:pPr>
        <w:spacing w:line="276" w:lineRule="auto"/>
        <w:contextualSpacing w:val="0"/>
        <w:jc w:val="left"/>
        <w:rPr>
          <w:rFonts w:ascii="Courier New" w:cs="Courier New" w:eastAsia="Courier New" w:hAnsi="Courier New"/>
        </w:rPr>
      </w:pPr>
      <w:r w:rsidDel="00000000" w:rsidR="00000000" w:rsidRPr="00000000">
        <w:rPr>
          <w:rtl w:val="0"/>
        </w:rPr>
      </w:r>
    </w:p>
    <w:sectPr>
      <w:type w:val="continuous"/>
      <w:pgSz w:h="15840" w:w="12240"/>
      <w:pgMar w:bottom="1440" w:top="1080" w:left="900" w:right="893" w:header="0"/>
      <w:cols w:equalWidth="0" w:num="1">
        <w:col w:space="0" w:w="10447"/>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240" w:lineRule="auto"/>
      <w:ind w:left="0" w:firstLine="0"/>
      <w:contextualSpacing w:val="0"/>
      <w:jc w:val="center"/>
    </w:pPr>
    <w:rPr>
      <w:rFonts w:ascii="Times New Roman" w:cs="Times New Roman" w:eastAsia="Times New Roman" w:hAnsi="Times New Roman"/>
      <w:b w:val="0"/>
      <w:smallCaps w:val="1"/>
      <w:sz w:val="20"/>
      <w:szCs w:val="20"/>
      <w:vertAlign w:val="baseline"/>
    </w:rPr>
  </w:style>
  <w:style w:type="paragraph" w:styleId="Heading2">
    <w:name w:val="heading 2"/>
    <w:basedOn w:val="Normal"/>
    <w:next w:val="Normal"/>
    <w:pPr>
      <w:keepNext w:val="1"/>
      <w:keepLines w:val="1"/>
      <w:spacing w:after="60" w:before="120" w:line="240" w:lineRule="auto"/>
      <w:ind w:left="288" w:hanging="288"/>
      <w:contextualSpacing w:val="0"/>
      <w:jc w:val="left"/>
    </w:pPr>
    <w:rPr>
      <w:rFonts w:ascii="Times New Roman" w:cs="Times New Roman" w:eastAsia="Times New Roman" w:hAnsi="Times New Roman"/>
      <w:b w:val="0"/>
      <w:i w:val="1"/>
      <w:sz w:val="20"/>
      <w:szCs w:val="20"/>
      <w:vertAlign w:val="baseline"/>
    </w:rPr>
  </w:style>
  <w:style w:type="paragraph" w:styleId="Heading3">
    <w:name w:val="heading 3"/>
    <w:basedOn w:val="Normal"/>
    <w:next w:val="Normal"/>
    <w:pPr>
      <w:keepNext w:val="1"/>
      <w:keepLines w:val="1"/>
      <w:spacing w:after="0" w:before="0" w:line="240" w:lineRule="auto"/>
      <w:ind w:left="0" w:firstLine="288"/>
      <w:contextualSpacing w:val="0"/>
      <w:jc w:val="both"/>
    </w:pPr>
    <w:rPr>
      <w:rFonts w:ascii="Times New Roman" w:cs="Times New Roman" w:eastAsia="Times New Roman" w:hAnsi="Times New Roman"/>
      <w:b w:val="0"/>
      <w:i w:val="1"/>
      <w:sz w:val="20"/>
      <w:szCs w:val="20"/>
      <w:vertAlign w:val="baseline"/>
    </w:rPr>
  </w:style>
  <w:style w:type="paragraph" w:styleId="Heading4">
    <w:name w:val="heading 4"/>
    <w:basedOn w:val="Normal"/>
    <w:next w:val="Normal"/>
    <w:pPr>
      <w:keepNext w:val="1"/>
      <w:keepLines w:val="1"/>
      <w:tabs>
        <w:tab w:val="left" w:pos="720"/>
      </w:tabs>
      <w:spacing w:after="40" w:before="40" w:line="240" w:lineRule="auto"/>
      <w:ind w:left="0" w:firstLine="504"/>
      <w:contextualSpacing w:val="0"/>
      <w:jc w:val="both"/>
    </w:pPr>
    <w:rPr>
      <w:rFonts w:ascii="Times New Roman" w:cs="Times New Roman" w:eastAsia="Times New Roman" w:hAnsi="Times New Roman"/>
      <w:b w:val="0"/>
      <w:i w:val="1"/>
      <w:sz w:val="20"/>
      <w:szCs w:val="20"/>
      <w:vertAlign w:val="baseline"/>
    </w:rPr>
  </w:style>
  <w:style w:type="paragraph" w:styleId="Heading5">
    <w:name w:val="heading 5"/>
    <w:basedOn w:val="Normal"/>
    <w:next w:val="Normal"/>
    <w:pPr>
      <w:keepNext w:val="1"/>
      <w:keepLines w:val="1"/>
      <w:tabs>
        <w:tab w:val="left" w:pos="360"/>
      </w:tabs>
      <w:spacing w:after="80" w:before="160" w:line="240" w:lineRule="auto"/>
      <w:contextualSpacing w:val="0"/>
      <w:jc w:val="center"/>
    </w:pPr>
    <w:rPr>
      <w:rFonts w:ascii="Times New Roman" w:cs="Times New Roman" w:eastAsia="Times New Roman" w:hAnsi="Times New Roman"/>
      <w:b w:val="0"/>
      <w:smallCaps w:val="1"/>
      <w:sz w:val="20"/>
      <w:szCs w:val="20"/>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8.png"/><Relationship Id="rId9" Type="http://schemas.openxmlformats.org/officeDocument/2006/relationships/image" Target="media/image9.png"/><Relationship Id="rId5" Type="http://schemas.openxmlformats.org/officeDocument/2006/relationships/image" Target="media/image7.png"/><Relationship Id="rId6" Type="http://schemas.openxmlformats.org/officeDocument/2006/relationships/footer" Target="footer1.xml"/><Relationship Id="rId7" Type="http://schemas.openxmlformats.org/officeDocument/2006/relationships/image" Target="media/image6.png"/><Relationship Id="rId8" Type="http://schemas.openxmlformats.org/officeDocument/2006/relationships/image" Target="media/image10.png"/></Relationships>
</file>