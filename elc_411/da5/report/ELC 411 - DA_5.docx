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A2A92" w:rsidRDefault="006A2A92">
      <w:pPr>
        <w:spacing w:line="276" w:lineRule="auto"/>
        <w:rPr>
          <w:sz w:val="48"/>
          <w:szCs w:val="48"/>
        </w:rPr>
      </w:pPr>
    </w:p>
    <w:p w:rsidR="006A2A92" w:rsidRDefault="006A2A92">
      <w:pPr>
        <w:spacing w:line="276" w:lineRule="auto"/>
        <w:rPr>
          <w:sz w:val="48"/>
          <w:szCs w:val="48"/>
        </w:rPr>
      </w:pPr>
    </w:p>
    <w:p w:rsidR="006A2A92" w:rsidRDefault="00A54800">
      <w:pPr>
        <w:spacing w:line="276" w:lineRule="auto"/>
        <w:rPr>
          <w:sz w:val="48"/>
          <w:szCs w:val="48"/>
        </w:rPr>
      </w:pPr>
      <w:r>
        <w:rPr>
          <w:sz w:val="48"/>
          <w:szCs w:val="48"/>
        </w:rPr>
        <w:t>Design Assignment 5: Timer</w:t>
      </w:r>
    </w:p>
    <w:p w:rsidR="006A2A92" w:rsidRDefault="006A2A92">
      <w:pPr>
        <w:spacing w:line="276" w:lineRule="auto"/>
        <w:rPr>
          <w:sz w:val="48"/>
          <w:szCs w:val="48"/>
        </w:rPr>
      </w:pPr>
    </w:p>
    <w:p w:rsidR="006A2A92" w:rsidRDefault="00A54800">
      <w:pPr>
        <w:spacing w:line="276" w:lineRule="auto"/>
        <w:rPr>
          <w:sz w:val="48"/>
          <w:szCs w:val="48"/>
        </w:rPr>
      </w:pPr>
      <w:r>
        <w:rPr>
          <w:noProof/>
          <w:sz w:val="48"/>
          <w:szCs w:val="48"/>
        </w:rPr>
        <w:drawing>
          <wp:inline distT="114300" distB="114300" distL="114300" distR="114300">
            <wp:extent cx="6067108" cy="255044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067108" cy="2550448"/>
                    </a:xfrm>
                    <a:prstGeom prst="rect">
                      <a:avLst/>
                    </a:prstGeom>
                    <a:ln/>
                  </pic:spPr>
                </pic:pic>
              </a:graphicData>
            </a:graphic>
          </wp:inline>
        </w:drawing>
      </w:r>
    </w:p>
    <w:p w:rsidR="006A2A92" w:rsidRDefault="006A2A92">
      <w:pPr>
        <w:spacing w:line="276" w:lineRule="auto"/>
        <w:rPr>
          <w:sz w:val="48"/>
          <w:szCs w:val="48"/>
        </w:rPr>
      </w:pPr>
    </w:p>
    <w:p w:rsidR="006A2A92" w:rsidRDefault="00A54800">
      <w:pPr>
        <w:spacing w:line="276" w:lineRule="auto"/>
        <w:rPr>
          <w:sz w:val="36"/>
          <w:szCs w:val="36"/>
        </w:rPr>
      </w:pPr>
      <w:r>
        <w:rPr>
          <w:sz w:val="36"/>
          <w:szCs w:val="36"/>
        </w:rPr>
        <w:t xml:space="preserve">Alexis Adie and Madison </w:t>
      </w:r>
      <w:proofErr w:type="spellStart"/>
      <w:r>
        <w:rPr>
          <w:sz w:val="36"/>
          <w:szCs w:val="36"/>
        </w:rPr>
        <w:t>Mastroberte</w:t>
      </w:r>
      <w:proofErr w:type="spellEnd"/>
    </w:p>
    <w:p w:rsidR="006A2A92" w:rsidRDefault="00A54800">
      <w:pPr>
        <w:spacing w:line="276" w:lineRule="auto"/>
        <w:rPr>
          <w:sz w:val="36"/>
          <w:szCs w:val="36"/>
        </w:rPr>
      </w:pPr>
      <w:r>
        <w:rPr>
          <w:sz w:val="36"/>
          <w:szCs w:val="36"/>
        </w:rPr>
        <w:t>ELC 411-01: Embedded Systems</w:t>
      </w:r>
    </w:p>
    <w:p w:rsidR="006A2A92" w:rsidRDefault="006A2A92">
      <w:pPr>
        <w:spacing w:line="276" w:lineRule="auto"/>
        <w:rPr>
          <w:sz w:val="36"/>
          <w:szCs w:val="36"/>
        </w:rPr>
      </w:pPr>
    </w:p>
    <w:p w:rsidR="006A2A92" w:rsidRDefault="00A54800">
      <w:pPr>
        <w:spacing w:line="276" w:lineRule="auto"/>
        <w:rPr>
          <w:sz w:val="36"/>
          <w:szCs w:val="36"/>
        </w:rPr>
      </w:pPr>
      <w:r>
        <w:rPr>
          <w:sz w:val="36"/>
          <w:szCs w:val="36"/>
        </w:rPr>
        <w:t xml:space="preserve">Submitted: </w:t>
      </w:r>
    </w:p>
    <w:p w:rsidR="006A2A92" w:rsidRDefault="00A54800">
      <w:pPr>
        <w:spacing w:line="276" w:lineRule="auto"/>
        <w:rPr>
          <w:sz w:val="36"/>
          <w:szCs w:val="36"/>
        </w:rPr>
      </w:pPr>
      <w:r>
        <w:rPr>
          <w:sz w:val="36"/>
          <w:szCs w:val="36"/>
        </w:rPr>
        <w:t>November 16th</w:t>
      </w:r>
      <w:proofErr w:type="gramStart"/>
      <w:r>
        <w:rPr>
          <w:sz w:val="36"/>
          <w:szCs w:val="36"/>
        </w:rPr>
        <w:t xml:space="preserve"> 2017</w:t>
      </w:r>
      <w:proofErr w:type="gramEnd"/>
    </w:p>
    <w:p w:rsidR="006A2A92" w:rsidRDefault="006A2A92">
      <w:pPr>
        <w:spacing w:line="276" w:lineRule="auto"/>
        <w:jc w:val="left"/>
        <w:rPr>
          <w:sz w:val="48"/>
          <w:szCs w:val="48"/>
        </w:rPr>
      </w:pPr>
    </w:p>
    <w:p w:rsidR="006A2A92" w:rsidRDefault="006A2A92">
      <w:pPr>
        <w:spacing w:line="276" w:lineRule="auto"/>
        <w:jc w:val="left"/>
        <w:rPr>
          <w:sz w:val="48"/>
          <w:szCs w:val="48"/>
        </w:rPr>
      </w:pPr>
    </w:p>
    <w:p w:rsidR="006A2A92" w:rsidRDefault="006A2A92">
      <w:pPr>
        <w:spacing w:line="276" w:lineRule="auto"/>
        <w:rPr>
          <w:sz w:val="48"/>
          <w:szCs w:val="48"/>
        </w:rPr>
      </w:pPr>
    </w:p>
    <w:p w:rsidR="006A2A92" w:rsidRDefault="006A2A92">
      <w:pPr>
        <w:spacing w:line="276" w:lineRule="auto"/>
        <w:rPr>
          <w:sz w:val="48"/>
          <w:szCs w:val="48"/>
        </w:rPr>
      </w:pPr>
    </w:p>
    <w:p w:rsidR="006A2A92" w:rsidRDefault="006A2A92">
      <w:pPr>
        <w:spacing w:line="276" w:lineRule="auto"/>
        <w:jc w:val="left"/>
        <w:rPr>
          <w:sz w:val="48"/>
          <w:szCs w:val="48"/>
        </w:rPr>
      </w:pPr>
    </w:p>
    <w:p w:rsidR="006A2A92" w:rsidRDefault="00A54800">
      <w:pPr>
        <w:spacing w:line="276" w:lineRule="auto"/>
      </w:pPr>
      <w:r>
        <w:rPr>
          <w:sz w:val="42"/>
          <w:szCs w:val="42"/>
        </w:rPr>
        <w:t>Design Assignment 5: Timer</w:t>
      </w:r>
    </w:p>
    <w:p w:rsidR="006A2A92" w:rsidRDefault="00A54800">
      <w:pPr>
        <w:widowControl w:val="0"/>
        <w:rPr>
          <w:sz w:val="22"/>
          <w:szCs w:val="22"/>
        </w:rPr>
      </w:pPr>
      <w:r>
        <w:rPr>
          <w:sz w:val="22"/>
          <w:szCs w:val="22"/>
        </w:rPr>
        <w:lastRenderedPageBreak/>
        <w:t xml:space="preserve">Alexis Adie and Madison </w:t>
      </w:r>
      <w:proofErr w:type="spellStart"/>
      <w:r>
        <w:rPr>
          <w:sz w:val="22"/>
          <w:szCs w:val="22"/>
        </w:rPr>
        <w:t>Mastroberte</w:t>
      </w:r>
      <w:proofErr w:type="spellEnd"/>
    </w:p>
    <w:p w:rsidR="006A2A92" w:rsidRDefault="00A54800">
      <w:pPr>
        <w:widowControl w:val="0"/>
      </w:pPr>
      <w:r>
        <w:t xml:space="preserve">Department of Electrical and Computer Engineering </w:t>
      </w:r>
    </w:p>
    <w:p w:rsidR="006A2A92" w:rsidRDefault="00A54800">
      <w:pPr>
        <w:widowControl w:val="0"/>
      </w:pPr>
      <w:r>
        <w:t xml:space="preserve">The College of New Jersey </w:t>
      </w:r>
    </w:p>
    <w:p w:rsidR="006A2A92" w:rsidRDefault="00A54800">
      <w:pPr>
        <w:widowControl w:val="0"/>
      </w:pPr>
      <w:r>
        <w:t xml:space="preserve">2000 Pennington Road, Ewing, NJ 08618, USA </w:t>
      </w:r>
    </w:p>
    <w:p w:rsidR="006A2A92" w:rsidRDefault="00A54800">
      <w:pPr>
        <w:widowControl w:val="0"/>
        <w:rPr>
          <w:i/>
          <w:sz w:val="28"/>
          <w:szCs w:val="28"/>
        </w:rPr>
      </w:pPr>
      <w:r>
        <w:t>(adiea1, mastrom7) @tcnj.edu</w:t>
      </w:r>
    </w:p>
    <w:p w:rsidR="006A2A92" w:rsidRDefault="006A2A92">
      <w:pPr>
        <w:sectPr w:rsidR="006A2A92">
          <w:pgSz w:w="12240" w:h="15840"/>
          <w:pgMar w:top="1080" w:right="893" w:bottom="1440" w:left="900" w:header="0" w:footer="720" w:gutter="0"/>
          <w:pgNumType w:start="1"/>
          <w:cols w:space="720"/>
        </w:sectPr>
      </w:pPr>
    </w:p>
    <w:p w:rsidR="006A2A92" w:rsidRDefault="00A54800">
      <w:pPr>
        <w:pStyle w:val="Heading1"/>
        <w:numPr>
          <w:ilvl w:val="0"/>
          <w:numId w:val="1"/>
        </w:numPr>
        <w:ind w:hanging="83"/>
        <w:contextualSpacing/>
        <w:rPr>
          <w:sz w:val="28"/>
          <w:szCs w:val="28"/>
        </w:rPr>
      </w:pPr>
      <w:r>
        <w:rPr>
          <w:sz w:val="28"/>
          <w:szCs w:val="28"/>
        </w:rPr>
        <w:t>Introduction</w:t>
      </w:r>
    </w:p>
    <w:p w:rsidR="006A2A92" w:rsidRDefault="00A54800">
      <w:pPr>
        <w:spacing w:after="200"/>
        <w:jc w:val="both"/>
      </w:pPr>
      <w:r>
        <w:t xml:space="preserve">The purpose of this experiment was to incorporate a Timer into the project in Design Assignment 4 rather than the </w:t>
      </w:r>
      <w:proofErr w:type="spellStart"/>
      <w:r>
        <w:t>CyDelay</w:t>
      </w:r>
      <w:proofErr w:type="spellEnd"/>
      <w:r>
        <w:t xml:space="preserve"> function. By utilizing this methodology, the process is more streamlined due to latencies in the </w:t>
      </w:r>
      <w:proofErr w:type="spellStart"/>
      <w:r>
        <w:t>CyDelay</w:t>
      </w:r>
      <w:proofErr w:type="spellEnd"/>
      <w:r>
        <w:t xml:space="preserve"> function. As a result, the final output contains more consistency and does not </w:t>
      </w:r>
      <w:del w:id="0" w:author="Larry Pearlstein" w:date="2017-11-26T21:19:00Z">
        <w:r w:rsidDel="004907DD">
          <w:delText>featured</w:delText>
        </w:r>
      </w:del>
      <w:ins w:id="1" w:author="Larry Pearlstein" w:date="2017-11-26T21:19:00Z">
        <w:r w:rsidR="004907DD">
          <w:t>exhibit</w:t>
        </w:r>
      </w:ins>
      <w:r>
        <w:t xml:space="preserve"> </w:t>
      </w:r>
      <w:del w:id="2" w:author="Larry Pearlstein" w:date="2017-11-26T21:19:00Z">
        <w:r w:rsidDel="004907DD">
          <w:delText>skipping of waveforms</w:delText>
        </w:r>
      </w:del>
      <w:ins w:id="3" w:author="Larry Pearlstein" w:date="2017-11-26T21:19:00Z">
        <w:r w:rsidR="004907DD">
          <w:t xml:space="preserve">slowdown of the foreground thread or missing </w:t>
        </w:r>
      </w:ins>
      <w:ins w:id="4" w:author="Larry Pearlstein" w:date="2017-11-26T21:20:00Z">
        <w:r w:rsidR="004907DD">
          <w:t xml:space="preserve">input </w:t>
        </w:r>
      </w:ins>
      <w:ins w:id="5" w:author="Larry Pearlstein" w:date="2017-11-26T21:19:00Z">
        <w:r w:rsidR="004907DD">
          <w:t>event</w:t>
        </w:r>
      </w:ins>
      <w:ins w:id="6" w:author="Larry Pearlstein" w:date="2017-11-26T21:20:00Z">
        <w:r w:rsidR="004907DD">
          <w:t>s</w:t>
        </w:r>
      </w:ins>
      <w:r>
        <w:t xml:space="preserve">. </w:t>
      </w:r>
    </w:p>
    <w:p w:rsidR="006A2A92" w:rsidRDefault="00A54800">
      <w:pPr>
        <w:spacing w:after="200"/>
        <w:jc w:val="both"/>
        <w:rPr>
          <w:smallCaps/>
          <w:sz w:val="28"/>
          <w:szCs w:val="28"/>
        </w:rPr>
      </w:pPr>
      <w:r>
        <w:rPr>
          <w:smallCaps/>
          <w:sz w:val="28"/>
          <w:szCs w:val="28"/>
        </w:rPr>
        <w:t>II. Results</w:t>
      </w:r>
    </w:p>
    <w:p w:rsidR="006A2A92" w:rsidRDefault="00A54800">
      <w:pPr>
        <w:jc w:val="both"/>
      </w:pPr>
      <w:r>
        <w:rPr>
          <w:i/>
          <w:sz w:val="22"/>
          <w:szCs w:val="22"/>
        </w:rPr>
        <w:t>A. Software Block Diagrams and Timing Diagram</w:t>
      </w:r>
    </w:p>
    <w:p w:rsidR="006A2A92" w:rsidRDefault="006A2A92">
      <w:pPr>
        <w:jc w:val="both"/>
      </w:pPr>
    </w:p>
    <w:p w:rsidR="006A2A92" w:rsidRDefault="00A54800">
      <w:pPr>
        <w:spacing w:after="200"/>
        <w:jc w:val="both"/>
      </w:pPr>
      <w:r>
        <w:rPr>
          <w:b/>
        </w:rPr>
        <w:t xml:space="preserve">Figure 1: </w:t>
      </w:r>
      <w:r>
        <w:t xml:space="preserve">Flowchart of the functional thread of the project including the foreground thread, initialization and loop. </w:t>
      </w:r>
      <w:r>
        <w:rPr>
          <w:noProof/>
        </w:rPr>
        <w:drawing>
          <wp:anchor distT="0" distB="0" distL="0" distR="0" simplePos="0" relativeHeight="251658240" behindDoc="0" locked="0" layoutInCell="1" hidden="0" allowOverlap="1">
            <wp:simplePos x="0" y="0"/>
            <wp:positionH relativeFrom="margin">
              <wp:posOffset>19050</wp:posOffset>
            </wp:positionH>
            <wp:positionV relativeFrom="paragraph">
              <wp:posOffset>19050</wp:posOffset>
            </wp:positionV>
            <wp:extent cx="2690813" cy="2562679"/>
            <wp:effectExtent l="12700" t="12700" r="12700" b="12700"/>
            <wp:wrapTopAndBottom distT="0" dist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90813" cy="2562679"/>
                    </a:xfrm>
                    <a:prstGeom prst="rect">
                      <a:avLst/>
                    </a:prstGeom>
                    <a:ln w="12700">
                      <a:solidFill>
                        <a:srgbClr val="000000"/>
                      </a:solidFill>
                      <a:prstDash val="solid"/>
                    </a:ln>
                  </pic:spPr>
                </pic:pic>
              </a:graphicData>
            </a:graphic>
          </wp:anchor>
        </w:drawing>
      </w:r>
    </w:p>
    <w:p w:rsidR="006A2A92" w:rsidRDefault="00A54800">
      <w:pPr>
        <w:spacing w:after="200"/>
        <w:jc w:val="both"/>
      </w:pPr>
      <w:del w:id="7" w:author="Larry Pearlstein" w:date="2017-11-26T21:21:00Z">
        <w:r w:rsidDel="00E0516B">
          <w:delText xml:space="preserve">Functionality 1 </w:delText>
        </w:r>
      </w:del>
      <w:ins w:id="8" w:author="Larry Pearlstein" w:date="2017-11-26T21:21:00Z">
        <w:r w:rsidR="00E0516B">
          <w:t xml:space="preserve">INIT </w:t>
        </w:r>
      </w:ins>
      <w:r>
        <w:t xml:space="preserve">consists </w:t>
      </w:r>
      <w:proofErr w:type="gramStart"/>
      <w:r>
        <w:t>of  starting</w:t>
      </w:r>
      <w:proofErr w:type="gramEnd"/>
      <w:r>
        <w:t xml:space="preserve"> the components</w:t>
      </w:r>
      <w:ins w:id="9" w:author="Larry Pearlstein" w:date="2017-11-26T21:21:00Z">
        <w:r w:rsidR="00E0516B">
          <w:t>.</w:t>
        </w:r>
      </w:ins>
      <w:r>
        <w:t xml:space="preserve"> and </w:t>
      </w:r>
      <w:del w:id="10" w:author="Larry Pearlstein" w:date="2017-11-26T21:21:00Z">
        <w:r w:rsidDel="00E0516B">
          <w:delText>converting values</w:delText>
        </w:r>
      </w:del>
      <w:ins w:id="11" w:author="Larry Pearlstein" w:date="2017-11-26T21:21:00Z">
        <w:r w:rsidR="00E0516B">
          <w:t>F</w:t>
        </w:r>
      </w:ins>
      <w:ins w:id="12" w:author="Larry Pearlstein" w:date="2017-11-26T21:22:00Z">
        <w:r w:rsidR="00E0516B">
          <w:t>u</w:t>
        </w:r>
      </w:ins>
      <w:ins w:id="13" w:author="Larry Pearlstein" w:date="2017-11-26T21:21:00Z">
        <w:r w:rsidR="00E0516B">
          <w:t xml:space="preserve">nctionality (1) </w:t>
        </w:r>
      </w:ins>
      <w:ins w:id="14" w:author="Larry Pearlstein" w:date="2017-11-26T21:22:00Z">
        <w:r w:rsidR="00E0516B">
          <w:t>consists of updating the LCD display</w:t>
        </w:r>
      </w:ins>
      <w:r>
        <w:t xml:space="preserve">. These values </w:t>
      </w:r>
      <w:proofErr w:type="gramStart"/>
      <w:r>
        <w:t>consists</w:t>
      </w:r>
      <w:proofErr w:type="gramEnd"/>
      <w:r>
        <w:t xml:space="preserve"> of converting integers and fixed point. </w:t>
      </w:r>
    </w:p>
    <w:p w:rsidR="006A2A92" w:rsidRDefault="00A54800">
      <w:pPr>
        <w:spacing w:after="200"/>
        <w:jc w:val="both"/>
      </w:pPr>
      <w:r>
        <w:t xml:space="preserve">Functionality 2 consists of </w:t>
      </w:r>
      <w:del w:id="15" w:author="Larry Pearlstein" w:date="2017-11-26T21:22:00Z">
        <w:r w:rsidDel="00723DAE">
          <w:delText xml:space="preserve">writing to the LCD display and </w:delText>
        </w:r>
      </w:del>
      <w:r>
        <w:t>reading the switch states to determine the delay. The display consists of a horizontal bar that animates the processes. For example, the bar should move at the same speed until a specific point in the frequency, which stops functionality. Specifically, functionality stopped at 150 kHz, which caused the bar to stop moving. Anything about this frequency cause the bar to no longer display to the LCD.</w:t>
      </w:r>
    </w:p>
    <w:p w:rsidR="006A2A92" w:rsidRDefault="006A2A92">
      <w:pPr>
        <w:spacing w:after="200"/>
        <w:jc w:val="both"/>
      </w:pPr>
    </w:p>
    <w:p w:rsidR="006A2A92" w:rsidRDefault="00A54800">
      <w:pPr>
        <w:spacing w:after="200"/>
        <w:jc w:val="both"/>
      </w:pPr>
      <w:r>
        <w:rPr>
          <w:b/>
        </w:rPr>
        <w:t xml:space="preserve">Figure 2: </w:t>
      </w:r>
      <w:r>
        <w:t>Flowcharts of each ISR thread. On left hand side is ISR1 and the right is ISR2.</w:t>
      </w:r>
      <w:r>
        <w:rPr>
          <w:noProof/>
        </w:rPr>
        <w:drawing>
          <wp:anchor distT="0" distB="0" distL="0" distR="0" simplePos="0" relativeHeight="251659264" behindDoc="0" locked="0" layoutInCell="1" hidden="0" allowOverlap="1">
            <wp:simplePos x="0" y="0"/>
            <wp:positionH relativeFrom="margin">
              <wp:posOffset>561975</wp:posOffset>
            </wp:positionH>
            <wp:positionV relativeFrom="paragraph">
              <wp:posOffset>85725</wp:posOffset>
            </wp:positionV>
            <wp:extent cx="956044" cy="1976438"/>
            <wp:effectExtent l="12700" t="12700" r="12700" b="12700"/>
            <wp:wrapTopAndBottom distT="0" dist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l="11670" t="2140" r="8741" b="5642"/>
                    <a:stretch>
                      <a:fillRect/>
                    </a:stretch>
                  </pic:blipFill>
                  <pic:spPr>
                    <a:xfrm>
                      <a:off x="0" y="0"/>
                      <a:ext cx="956044" cy="1976438"/>
                    </a:xfrm>
                    <a:prstGeom prst="rect">
                      <a:avLst/>
                    </a:prstGeom>
                    <a:ln w="12700">
                      <a:solidFill>
                        <a:srgbClr val="000000"/>
                      </a:solidFill>
                      <a:prstDash val="solid"/>
                    </a:ln>
                  </pic:spPr>
                </pic:pic>
              </a:graphicData>
            </a:graphic>
          </wp:anchor>
        </w:drawing>
      </w:r>
      <w:r>
        <w:rPr>
          <w:noProof/>
        </w:rPr>
        <w:drawing>
          <wp:anchor distT="0" distB="0" distL="0" distR="0" simplePos="0" relativeHeight="251660288" behindDoc="0" locked="0" layoutInCell="1" hidden="0" allowOverlap="1">
            <wp:simplePos x="0" y="0"/>
            <wp:positionH relativeFrom="margin">
              <wp:posOffset>1581150</wp:posOffset>
            </wp:positionH>
            <wp:positionV relativeFrom="paragraph">
              <wp:posOffset>942975</wp:posOffset>
            </wp:positionV>
            <wp:extent cx="971550" cy="1120346"/>
            <wp:effectExtent l="12700" t="12700" r="12700" b="12700"/>
            <wp:wrapTopAndBottom distT="0" dist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9210" t="6508" r="7894" b="6508"/>
                    <a:stretch>
                      <a:fillRect/>
                    </a:stretch>
                  </pic:blipFill>
                  <pic:spPr>
                    <a:xfrm>
                      <a:off x="0" y="0"/>
                      <a:ext cx="971550" cy="1120346"/>
                    </a:xfrm>
                    <a:prstGeom prst="rect">
                      <a:avLst/>
                    </a:prstGeom>
                    <a:ln w="12700">
                      <a:solidFill>
                        <a:srgbClr val="000000"/>
                      </a:solidFill>
                      <a:prstDash val="solid"/>
                    </a:ln>
                  </pic:spPr>
                </pic:pic>
              </a:graphicData>
            </a:graphic>
          </wp:anchor>
        </w:drawing>
      </w:r>
    </w:p>
    <w:p w:rsidR="006A2A92" w:rsidRDefault="00A54800">
      <w:pPr>
        <w:spacing w:after="200"/>
        <w:jc w:val="both"/>
      </w:pPr>
      <w:r>
        <w:t xml:space="preserve"> </w:t>
      </w:r>
      <w:r>
        <w:rPr>
          <w:noProof/>
        </w:rPr>
        <w:drawing>
          <wp:anchor distT="0" distB="0" distL="0" distR="0" simplePos="0" relativeHeight="251661312" behindDoc="0" locked="0" layoutInCell="1" hidden="0" allowOverlap="1">
            <wp:simplePos x="0" y="0"/>
            <wp:positionH relativeFrom="margin">
              <wp:posOffset>19050</wp:posOffset>
            </wp:positionH>
            <wp:positionV relativeFrom="paragraph">
              <wp:posOffset>171450</wp:posOffset>
            </wp:positionV>
            <wp:extent cx="3200400" cy="800100"/>
            <wp:effectExtent l="12700" t="12700" r="12700" b="12700"/>
            <wp:wrapTopAndBottom distT="0" dist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t="15740"/>
                    <a:stretch>
                      <a:fillRect/>
                    </a:stretch>
                  </pic:blipFill>
                  <pic:spPr>
                    <a:xfrm>
                      <a:off x="0" y="0"/>
                      <a:ext cx="3200400" cy="800100"/>
                    </a:xfrm>
                    <a:prstGeom prst="rect">
                      <a:avLst/>
                    </a:prstGeom>
                    <a:ln w="12700">
                      <a:solidFill>
                        <a:srgbClr val="000000"/>
                      </a:solidFill>
                      <a:prstDash val="solid"/>
                    </a:ln>
                  </pic:spPr>
                </pic:pic>
              </a:graphicData>
            </a:graphic>
          </wp:anchor>
        </w:drawing>
      </w:r>
    </w:p>
    <w:p w:rsidR="006A2A92" w:rsidRDefault="00A54800">
      <w:pPr>
        <w:spacing w:after="200"/>
        <w:jc w:val="both"/>
      </w:pPr>
      <w:r>
        <w:rPr>
          <w:b/>
        </w:rPr>
        <w:t>Figure 3:</w:t>
      </w:r>
      <w:r>
        <w:t xml:space="preserve"> Timing Diagram with the switch and the timer with dependencies</w:t>
      </w:r>
    </w:p>
    <w:p w:rsidR="006A2A92" w:rsidRDefault="00A54800">
      <w:pPr>
        <w:jc w:val="both"/>
        <w:rPr>
          <w:i/>
          <w:sz w:val="22"/>
          <w:szCs w:val="22"/>
        </w:rPr>
      </w:pPr>
      <w:r>
        <w:rPr>
          <w:i/>
          <w:sz w:val="22"/>
          <w:szCs w:val="22"/>
        </w:rPr>
        <w:t>B. Measurements and Observations</w:t>
      </w:r>
    </w:p>
    <w:tbl>
      <w:tblPr>
        <w:tblStyle w:val="a"/>
        <w:tblW w:w="504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1"/>
        <w:gridCol w:w="2522"/>
      </w:tblGrid>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Frequency (kHz)</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Latency (</w:t>
            </w:r>
            <m:oMath>
              <m:r>
                <w:rPr>
                  <w:rFonts w:ascii="Cambria Math" w:hAnsi="Cambria Math"/>
                </w:rPr>
                <m:t>μs</m:t>
              </m:r>
            </m:oMath>
            <w:r>
              <w:t>)</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100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1.8894</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110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1.9753</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130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2.1471</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140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1.9753</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150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2.0612</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160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1.9270</w:t>
            </w:r>
          </w:p>
        </w:tc>
      </w:tr>
      <w:tr w:rsidR="006A2A92">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180</w:t>
            </w:r>
          </w:p>
        </w:tc>
        <w:tc>
          <w:tcPr>
            <w:tcW w:w="2521" w:type="dxa"/>
            <w:shd w:val="clear" w:color="auto" w:fill="auto"/>
            <w:tcMar>
              <w:top w:w="100" w:type="dxa"/>
              <w:left w:w="100" w:type="dxa"/>
              <w:bottom w:w="100" w:type="dxa"/>
              <w:right w:w="100" w:type="dxa"/>
            </w:tcMar>
          </w:tcPr>
          <w:p w:rsidR="006A2A92" w:rsidRDefault="00A54800">
            <w:pPr>
              <w:widowControl w:val="0"/>
              <w:rPr>
                <w:sz w:val="22"/>
                <w:szCs w:val="22"/>
              </w:rPr>
            </w:pPr>
            <w:r>
              <w:rPr>
                <w:sz w:val="22"/>
                <w:szCs w:val="22"/>
              </w:rPr>
              <w:t>1.8894</w:t>
            </w:r>
          </w:p>
        </w:tc>
      </w:tr>
    </w:tbl>
    <w:p w:rsidR="006A2A92" w:rsidRDefault="00A54800">
      <w:pPr>
        <w:jc w:val="both"/>
      </w:pPr>
      <w:r>
        <w:rPr>
          <w:b/>
        </w:rPr>
        <w:t xml:space="preserve">Table 1: </w:t>
      </w:r>
      <w:r>
        <w:t>Latency between input and output waveform for each frequency tested</w:t>
      </w:r>
    </w:p>
    <w:p w:rsidR="006A2A92" w:rsidRDefault="006A2A92">
      <w:pPr>
        <w:jc w:val="both"/>
      </w:pPr>
    </w:p>
    <w:p w:rsidR="006A2A92" w:rsidRDefault="00A54800">
      <w:pPr>
        <w:spacing w:line="276" w:lineRule="auto"/>
        <w:jc w:val="left"/>
        <w:rPr>
          <w:i/>
          <w:sz w:val="22"/>
          <w:szCs w:val="22"/>
        </w:rPr>
      </w:pPr>
      <w:r>
        <w:rPr>
          <w:rFonts w:ascii="Arial" w:eastAsia="Arial" w:hAnsi="Arial" w:cs="Arial"/>
          <w:noProof/>
          <w:sz w:val="22"/>
          <w:szCs w:val="22"/>
        </w:rPr>
        <w:lastRenderedPageBreak/>
        <w:drawing>
          <wp:inline distT="114300" distB="114300" distL="114300" distR="114300">
            <wp:extent cx="3093244" cy="206216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l="8487" t="20538" r="33064" b="30727"/>
                    <a:stretch>
                      <a:fillRect/>
                    </a:stretch>
                  </pic:blipFill>
                  <pic:spPr>
                    <a:xfrm>
                      <a:off x="0" y="0"/>
                      <a:ext cx="3093244" cy="2062163"/>
                    </a:xfrm>
                    <a:prstGeom prst="rect">
                      <a:avLst/>
                    </a:prstGeom>
                    <a:ln/>
                  </pic:spPr>
                </pic:pic>
              </a:graphicData>
            </a:graphic>
          </wp:inline>
        </w:drawing>
      </w:r>
    </w:p>
    <w:p w:rsidR="006A2A92" w:rsidRDefault="00A54800">
      <w:pPr>
        <w:spacing w:line="276" w:lineRule="auto"/>
        <w:jc w:val="left"/>
      </w:pPr>
      <w:r>
        <w:rPr>
          <w:b/>
        </w:rPr>
        <w:t xml:space="preserve">Figure 4:  </w:t>
      </w:r>
      <w:r>
        <w:t xml:space="preserve">Input (red) and output (yellow) square waveforms at 130 kHz [5 </w:t>
      </w:r>
      <m:oMath>
        <m:r>
          <w:rPr>
            <w:rFonts w:ascii="Cambria Math" w:hAnsi="Cambria Math"/>
          </w:rPr>
          <m:t>μs</m:t>
        </m:r>
      </m:oMath>
      <w:r>
        <w:t>/div | 5V/div].</w:t>
      </w:r>
    </w:p>
    <w:p w:rsidR="006A2A92" w:rsidRDefault="006A2A92">
      <w:pPr>
        <w:spacing w:line="276" w:lineRule="auto"/>
        <w:jc w:val="left"/>
      </w:pPr>
    </w:p>
    <w:p w:rsidR="006A2A92" w:rsidRDefault="00A54800">
      <w:pPr>
        <w:spacing w:line="276" w:lineRule="auto"/>
        <w:jc w:val="left"/>
      </w:pPr>
      <w:r>
        <w:t xml:space="preserve">The red vertical line depicts the falling edge of the input signal while the yellow vertical line depicts the falling edge of the output signal. The latency was calculated using the difference between the two lines as seen in the bottom right of Figure 4. </w:t>
      </w:r>
    </w:p>
    <w:p w:rsidR="006A2A92" w:rsidRDefault="006A2A92">
      <w:pPr>
        <w:spacing w:line="276" w:lineRule="auto"/>
        <w:jc w:val="both"/>
      </w:pPr>
    </w:p>
    <w:p w:rsidR="006A2A92" w:rsidRDefault="00A54800">
      <w:pPr>
        <w:spacing w:line="276" w:lineRule="auto"/>
        <w:jc w:val="both"/>
      </w:pPr>
      <w:r>
        <w:t>The time delay caused by the Timer within this experiment can be calculated using the equation:</w:t>
      </w:r>
    </w:p>
    <w:p w:rsidR="006A2A92" w:rsidRDefault="006A2A92">
      <w:pPr>
        <w:spacing w:line="276" w:lineRule="auto"/>
        <w:jc w:val="both"/>
      </w:pPr>
    </w:p>
    <w:p w:rsidR="006A2A92" w:rsidRDefault="00A54800">
      <w:pPr>
        <w:spacing w:line="276" w:lineRule="auto"/>
        <w:jc w:val="both"/>
      </w:pPr>
      <m:oMath>
        <m:r>
          <w:rPr>
            <w:rFonts w:ascii="Cambria Math" w:hAnsi="Cambria Math"/>
          </w:rPr>
          <m:t>latency=</m:t>
        </m:r>
        <m:f>
          <m:fPr>
            <m:ctrlPr>
              <w:rPr>
                <w:rFonts w:ascii="Cambria Math" w:hAnsi="Cambria Math"/>
              </w:rPr>
            </m:ctrlPr>
          </m:fPr>
          <m:num>
            <m:r>
              <w:rPr>
                <w:rFonts w:ascii="Cambria Math" w:hAnsi="Cambria Math"/>
              </w:rPr>
              <m:t>(Period-t1)</m:t>
            </m:r>
          </m:num>
          <m:den>
            <m:r>
              <w:rPr>
                <w:rFonts w:ascii="Cambria Math" w:hAnsi="Cambria Math"/>
              </w:rPr>
              <m:t>f</m:t>
            </m:r>
          </m:den>
        </m:f>
      </m:oMath>
      <w:r>
        <w:t xml:space="preserve">where t1 is the initial time captured from the FIFO and f is the input frequency. For solving purposes, the frequency assumed is 150 kHz. The timer period was set to 792000. </w:t>
      </w:r>
      <w:proofErr w:type="gramStart"/>
      <w:r>
        <w:t>Therefore</w:t>
      </w:r>
      <w:proofErr w:type="gramEnd"/>
      <w:r>
        <w:t xml:space="preserve"> the latency is:</w:t>
      </w:r>
    </w:p>
    <w:p w:rsidR="006A2A92" w:rsidRDefault="006A2A92">
      <w:pPr>
        <w:spacing w:line="276" w:lineRule="auto"/>
        <w:jc w:val="both"/>
      </w:pPr>
    </w:p>
    <w:p w:rsidR="006A2A92" w:rsidRDefault="00A54800">
      <w:pPr>
        <w:spacing w:line="276" w:lineRule="auto"/>
        <w:jc w:val="both"/>
        <w:rPr>
          <w:ins w:id="16" w:author="Larry Pearlstein" w:date="2017-11-26T21:26:00Z"/>
        </w:rPr>
      </w:pPr>
      <m:oMath>
        <m:r>
          <w:rPr>
            <w:rFonts w:ascii="Cambria Math" w:hAnsi="Cambria Math"/>
          </w:rPr>
          <m:t>latency=</m:t>
        </m:r>
        <m:f>
          <m:fPr>
            <m:ctrlPr>
              <w:rPr>
                <w:rFonts w:ascii="Cambria Math" w:hAnsi="Cambria Math"/>
              </w:rPr>
            </m:ctrlPr>
          </m:fPr>
          <m:num>
            <m:r>
              <w:rPr>
                <w:rFonts w:ascii="Cambria Math" w:hAnsi="Cambria Math"/>
              </w:rPr>
              <m:t>(792000*1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-0)</m:t>
            </m:r>
          </m:num>
          <m:den>
            <m:r>
              <w:rPr>
                <w:rFonts w:ascii="Cambria Math" w:hAnsi="Cambria Math"/>
              </w:rPr>
              <m:t>150,000 Hz</m:t>
            </m:r>
          </m:den>
        </m:f>
        <m:r>
          <w:rPr>
            <w:rFonts w:ascii="Cambria Math" w:hAnsi="Cambria Math"/>
          </w:rPr>
          <m:t>=</m:t>
        </m:r>
      </m:oMath>
      <w:r>
        <w:t xml:space="preserve">5.28 </w:t>
      </w:r>
      <w:proofErr w:type="spellStart"/>
      <w:r>
        <w:t>ms</w:t>
      </w:r>
      <w:ins w:id="17" w:author="Larry Pearlstein" w:date="2017-11-26T21:25:00Z">
        <w:r w:rsidR="00C63AB8">
          <w:t>.</w:t>
        </w:r>
        <w:proofErr w:type="spellEnd"/>
        <w:r w:rsidR="00C63AB8">
          <w:t xml:space="preserve">  No, this equation is </w:t>
        </w:r>
        <w:r w:rsidR="006D0592">
          <w:t>used when we use a timer capture function to measure a time interval.</w:t>
        </w:r>
      </w:ins>
      <w:ins w:id="18" w:author="Larry Pearlstein" w:date="2017-11-26T21:26:00Z">
        <w:r w:rsidR="006D0592">
          <w:t xml:space="preserve">  Should be:</w:t>
        </w:r>
      </w:ins>
    </w:p>
    <w:p w:rsidR="006D0592" w:rsidRDefault="006D0592">
      <w:pPr>
        <w:spacing w:line="276" w:lineRule="auto"/>
        <w:jc w:val="both"/>
        <w:rPr>
          <w:color w:val="FF0000"/>
        </w:rPr>
      </w:pPr>
      <m:oMath>
        <m:r>
          <w:ins w:id="19" w:author="Larry Pearlstein" w:date="2017-11-26T21:27:00Z">
            <w:rPr>
              <w:rFonts w:ascii="Cambria Math" w:hAnsi="Cambria Math"/>
            </w:rPr>
            <m:t>latency=</m:t>
          </w:ins>
        </m:r>
        <m:f>
          <m:fPr>
            <m:ctrlPr>
              <w:ins w:id="20" w:author="Larry Pearlstein" w:date="2017-11-26T21:27:00Z">
                <w:rPr>
                  <w:rFonts w:ascii="Cambria Math" w:hAnsi="Cambria Math"/>
                </w:rPr>
              </w:ins>
            </m:ctrlPr>
          </m:fPr>
          <m:num>
            <m:r>
              <w:ins w:id="21" w:author="Larry Pearlstein" w:date="2017-11-26T21:27:00Z">
                <w:rPr>
                  <w:rFonts w:ascii="Cambria Math" w:hAnsi="Cambria Math"/>
                </w:rPr>
                <m:t>792000</m:t>
              </w:ins>
            </m:r>
          </m:num>
          <m:den>
            <m:r>
              <w:ins w:id="22" w:author="Larry Pearlstein" w:date="2017-11-26T21:27:00Z">
                <w:rPr>
                  <w:rFonts w:ascii="Cambria Math" w:hAnsi="Cambria Math"/>
                </w:rPr>
                <m:t>24,000,000 Hz</m:t>
              </w:ins>
            </m:r>
          </m:den>
        </m:f>
        <m:r>
          <w:ins w:id="23" w:author="Larry Pearlstein" w:date="2017-11-26T21:27:00Z">
            <w:rPr>
              <w:rFonts w:ascii="Cambria Math" w:hAnsi="Cambria Math"/>
            </w:rPr>
            <m:t>=</m:t>
          </w:ins>
        </m:r>
      </m:oMath>
      <w:ins w:id="24" w:author="Larry Pearlstein" w:date="2017-11-26T21:27:00Z">
        <w:r>
          <w:t>33.333</w:t>
        </w:r>
        <w:r>
          <w:t xml:space="preserve"> </w:t>
        </w:r>
        <w:proofErr w:type="spellStart"/>
        <w:r>
          <w:t>ms</w:t>
        </w:r>
      </w:ins>
      <w:proofErr w:type="spellEnd"/>
    </w:p>
    <w:p w:rsidR="006A2A92" w:rsidRDefault="00A54800">
      <w:pPr>
        <w:pStyle w:val="Heading1"/>
      </w:pPr>
      <w:bookmarkStart w:id="25" w:name="_ol9ir8mhq453" w:colFirst="0" w:colLast="0"/>
      <w:bookmarkEnd w:id="25"/>
      <w:r>
        <w:rPr>
          <w:sz w:val="28"/>
          <w:szCs w:val="28"/>
        </w:rPr>
        <w:t>IV. CONCLUSION</w:t>
      </w:r>
    </w:p>
    <w:p w:rsidR="006A2A92" w:rsidRDefault="00A54800">
      <w:pPr>
        <w:jc w:val="left"/>
      </w:pPr>
      <w:r>
        <w:t xml:space="preserve">In this experiment, the team modified a past assignment </w:t>
      </w:r>
      <w:proofErr w:type="gramStart"/>
      <w:r>
        <w:t>in order to</w:t>
      </w:r>
      <w:proofErr w:type="gramEnd"/>
      <w:r>
        <w:t xml:space="preserve"> understand how a timer implementation affects latency. Since timers provide less latency, the final results were more reliable and consistent for analysis purposes. </w:t>
      </w:r>
      <w:proofErr w:type="gramStart"/>
      <w:r>
        <w:t>Therefore</w:t>
      </w:r>
      <w:proofErr w:type="gramEnd"/>
      <w:r>
        <w:t xml:space="preserve"> utilizing interrupts rather than </w:t>
      </w:r>
      <w:proofErr w:type="spellStart"/>
      <w:r>
        <w:t>CyDelay</w:t>
      </w:r>
      <w:proofErr w:type="spellEnd"/>
      <w:r>
        <w:t xml:space="preserve"> is a better process to decrease execution time of events. </w:t>
      </w: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pPr>
    </w:p>
    <w:p w:rsidR="006A2A92" w:rsidRDefault="006A2A92">
      <w:pPr>
        <w:jc w:val="left"/>
        <w:sectPr w:rsidR="006A2A92">
          <w:type w:val="continuous"/>
          <w:pgSz w:w="12240" w:h="15840"/>
          <w:pgMar w:top="1080" w:right="893" w:bottom="1440" w:left="900" w:header="0" w:footer="720" w:gutter="0"/>
          <w:cols w:num="2" w:space="720" w:equalWidth="0">
            <w:col w:w="5043" w:space="360"/>
            <w:col w:w="5043" w:space="0"/>
          </w:cols>
        </w:sectPr>
      </w:pPr>
    </w:p>
    <w:p w:rsidR="006A2A92" w:rsidRDefault="006A2A92">
      <w:pPr>
        <w:spacing w:line="276" w:lineRule="auto"/>
        <w:jc w:val="left"/>
      </w:pPr>
    </w:p>
    <w:p w:rsidR="006A2A92" w:rsidRDefault="006A2A92">
      <w:pPr>
        <w:pStyle w:val="Heading1"/>
        <w:rPr>
          <w:sz w:val="28"/>
          <w:szCs w:val="28"/>
        </w:rPr>
      </w:pPr>
      <w:bookmarkStart w:id="26" w:name="_hmeckond4jen" w:colFirst="0" w:colLast="0"/>
      <w:bookmarkEnd w:id="26"/>
    </w:p>
    <w:p w:rsidR="006A2A92" w:rsidRDefault="006A2A92">
      <w:pPr>
        <w:pStyle w:val="Heading1"/>
        <w:rPr>
          <w:sz w:val="28"/>
          <w:szCs w:val="28"/>
        </w:rPr>
      </w:pPr>
      <w:bookmarkStart w:id="27" w:name="_w54zibkhzl0p" w:colFirst="0" w:colLast="0"/>
      <w:bookmarkEnd w:id="27"/>
    </w:p>
    <w:p w:rsidR="006A2A92" w:rsidRDefault="00A54800">
      <w:pPr>
        <w:pStyle w:val="Heading1"/>
      </w:pPr>
      <w:bookmarkStart w:id="28" w:name="_p8ngcyr1b11n" w:colFirst="0" w:colLast="0"/>
      <w:bookmarkEnd w:id="28"/>
      <w:r>
        <w:rPr>
          <w:sz w:val="28"/>
          <w:szCs w:val="28"/>
        </w:rPr>
        <w:t>VI. Appendix</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b/>
        </w:rPr>
      </w:pPr>
      <w:r>
        <w:rPr>
          <w:rFonts w:ascii="Courier New" w:eastAsia="Courier New" w:hAnsi="Courier New" w:cs="Courier New"/>
          <w:b/>
        </w:rPr>
        <w:lastRenderedPageBreak/>
        <w:t>Commented and Debugged “</w:t>
      </w:r>
      <w:proofErr w:type="spellStart"/>
      <w:r>
        <w:rPr>
          <w:rFonts w:ascii="Courier New" w:eastAsia="Courier New" w:hAnsi="Courier New" w:cs="Courier New"/>
          <w:b/>
        </w:rPr>
        <w:t>main.c</w:t>
      </w:r>
      <w:proofErr w:type="spellEnd"/>
      <w:r>
        <w:rPr>
          <w:rFonts w:ascii="Courier New" w:eastAsia="Courier New" w:hAnsi="Courier New" w:cs="Courier New"/>
          <w:b/>
        </w:rPr>
        <w:t>” Code</w:t>
      </w:r>
    </w:p>
    <w:p w:rsidR="006A2A92" w:rsidRDefault="006A2A92">
      <w:pPr>
        <w:spacing w:line="276" w:lineRule="auto"/>
        <w:jc w:val="left"/>
        <w:rPr>
          <w:rFonts w:ascii="Courier New" w:eastAsia="Courier New" w:hAnsi="Courier New" w:cs="Courier New"/>
          <w:b/>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project.h</w:t>
      </w:r>
      <w:proofErr w:type="spellEnd"/>
      <w:r>
        <w:rPr>
          <w:rFonts w:ascii="Courier New" w:eastAsia="Courier New" w:hAnsi="Courier New" w:cs="Courier New"/>
        </w:rPr>
        <w:t>&gt;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stdio.h</w:t>
      </w:r>
      <w:proofErr w:type="spellEnd"/>
      <w:r>
        <w:rPr>
          <w:rFonts w:ascii="Courier New" w:eastAsia="Courier New" w:hAnsi="Courier New" w:cs="Courier New"/>
        </w:rPr>
        <w:t>&gt;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Unsigned </w:t>
      </w:r>
      <w:proofErr w:type="gramStart"/>
      <w:r>
        <w:rPr>
          <w:rFonts w:ascii="Courier New" w:eastAsia="Courier New" w:hAnsi="Courier New" w:cs="Courier New"/>
        </w:rPr>
        <w:t>Fixed Point</w:t>
      </w:r>
      <w:proofErr w:type="gramEnd"/>
      <w:r>
        <w:rPr>
          <w:rFonts w:ascii="Courier New" w:eastAsia="Courier New" w:hAnsi="Courier New" w:cs="Courier New"/>
        </w:rPr>
        <w:t xml:space="preserve"> Macros, </w:t>
      </w:r>
      <w:proofErr w:type="spellStart"/>
      <w:r>
        <w:rPr>
          <w:rFonts w:ascii="Courier New" w:eastAsia="Courier New" w:hAnsi="Courier New" w:cs="Courier New"/>
        </w:rPr>
        <w:t>UQm.n</w:t>
      </w:r>
      <w:proofErr w:type="spellEnd"/>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w:t>
      </w:r>
      <w:proofErr w:type="spellStart"/>
      <w:r>
        <w:rPr>
          <w:rFonts w:ascii="Courier New" w:eastAsia="Courier New" w:hAnsi="Courier New" w:cs="Courier New"/>
        </w:rPr>
        <w:t>FIX_n</w:t>
      </w:r>
      <w:proofErr w:type="spellEnd"/>
      <w:r>
        <w:rPr>
          <w:rFonts w:ascii="Courier New" w:eastAsia="Courier New" w:hAnsi="Courier New" w:cs="Courier New"/>
        </w:rPr>
        <w:t xml:space="preserve">       </w:t>
      </w:r>
      <w:r>
        <w:rPr>
          <w:rFonts w:ascii="Courier New" w:eastAsia="Courier New" w:hAnsi="Courier New" w:cs="Courier New"/>
        </w:rPr>
        <w:tab/>
        <w:t xml:space="preserve">(16)            </w:t>
      </w:r>
      <w:r>
        <w:rPr>
          <w:rFonts w:ascii="Courier New" w:eastAsia="Courier New" w:hAnsi="Courier New" w:cs="Courier New"/>
        </w:rPr>
        <w:tab/>
        <w:t>// fixed point 'n'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w:t>
      </w:r>
      <w:proofErr w:type="spellStart"/>
      <w:r>
        <w:rPr>
          <w:rFonts w:ascii="Courier New" w:eastAsia="Courier New" w:hAnsi="Courier New" w:cs="Courier New"/>
        </w:rPr>
        <w:t>FIX_m</w:t>
      </w:r>
      <w:proofErr w:type="spellEnd"/>
      <w:r>
        <w:rPr>
          <w:rFonts w:ascii="Courier New" w:eastAsia="Courier New" w:hAnsi="Courier New" w:cs="Courier New"/>
        </w:rPr>
        <w:t xml:space="preserve">       </w:t>
      </w:r>
      <w:r>
        <w:rPr>
          <w:rFonts w:ascii="Courier New" w:eastAsia="Courier New" w:hAnsi="Courier New" w:cs="Courier New"/>
        </w:rPr>
        <w:tab/>
        <w:t xml:space="preserve">(16)            </w:t>
      </w:r>
      <w:r>
        <w:rPr>
          <w:rFonts w:ascii="Courier New" w:eastAsia="Courier New" w:hAnsi="Courier New" w:cs="Courier New"/>
        </w:rPr>
        <w:tab/>
        <w:t>// fixed point 'm'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FIX_N       </w:t>
      </w:r>
      <w:r>
        <w:rPr>
          <w:rFonts w:ascii="Courier New" w:eastAsia="Courier New" w:hAnsi="Courier New" w:cs="Courier New"/>
        </w:rPr>
        <w:tab/>
        <w:t>(</w:t>
      </w:r>
      <w:proofErr w:type="spellStart"/>
      <w:r>
        <w:rPr>
          <w:rFonts w:ascii="Courier New" w:eastAsia="Courier New" w:hAnsi="Courier New" w:cs="Courier New"/>
        </w:rPr>
        <w:t>FIX_n</w:t>
      </w:r>
      <w:proofErr w:type="spellEnd"/>
      <w:r>
        <w:rPr>
          <w:rFonts w:ascii="Courier New" w:eastAsia="Courier New" w:hAnsi="Courier New" w:cs="Courier New"/>
        </w:rPr>
        <w:t xml:space="preserve"> + </w:t>
      </w:r>
      <w:proofErr w:type="spellStart"/>
      <w:r>
        <w:rPr>
          <w:rFonts w:ascii="Courier New" w:eastAsia="Courier New" w:hAnsi="Courier New" w:cs="Courier New"/>
        </w:rPr>
        <w:t>FIX_m</w:t>
      </w:r>
      <w:proofErr w:type="spellEnd"/>
      <w:r>
        <w:rPr>
          <w:rFonts w:ascii="Courier New" w:eastAsia="Courier New" w:hAnsi="Courier New" w:cs="Courier New"/>
        </w:rPr>
        <w:t xml:space="preserve">) </w:t>
      </w:r>
      <w:r>
        <w:rPr>
          <w:rFonts w:ascii="Courier New" w:eastAsia="Courier New" w:hAnsi="Courier New" w:cs="Courier New"/>
        </w:rPr>
        <w:tab/>
        <w:t xml:space="preserve">// total bits in </w:t>
      </w:r>
      <w:proofErr w:type="spellStart"/>
      <w:proofErr w:type="gramStart"/>
      <w:r>
        <w:rPr>
          <w:rFonts w:ascii="Courier New" w:eastAsia="Courier New" w:hAnsi="Courier New" w:cs="Courier New"/>
        </w:rPr>
        <w:t>Qm.n</w:t>
      </w:r>
      <w:proofErr w:type="spellEnd"/>
      <w:proofErr w:type="gramEnd"/>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#define FIX_</w:t>
      </w:r>
      <w:proofErr w:type="gramStart"/>
      <w:r>
        <w:rPr>
          <w:rFonts w:ascii="Courier New" w:eastAsia="Courier New" w:hAnsi="Courier New" w:cs="Courier New"/>
        </w:rPr>
        <w:t xml:space="preserve">FACTOR  </w:t>
      </w:r>
      <w:r>
        <w:rPr>
          <w:rFonts w:ascii="Courier New" w:eastAsia="Courier New" w:hAnsi="Courier New" w:cs="Courier New"/>
        </w:rPr>
        <w:tab/>
      </w:r>
      <w:proofErr w:type="gramEnd"/>
      <w:r>
        <w:rPr>
          <w:rFonts w:ascii="Courier New" w:eastAsia="Courier New" w:hAnsi="Courier New" w:cs="Courier New"/>
        </w:rPr>
        <w:t xml:space="preserve">(1   &lt;&lt;  </w:t>
      </w:r>
      <w:proofErr w:type="spellStart"/>
      <w:r>
        <w:rPr>
          <w:rFonts w:ascii="Courier New" w:eastAsia="Courier New" w:hAnsi="Courier New" w:cs="Courier New"/>
        </w:rPr>
        <w:t>FIX_n</w:t>
      </w:r>
      <w:proofErr w:type="spellEnd"/>
      <w:r>
        <w:rPr>
          <w:rFonts w:ascii="Courier New" w:eastAsia="Courier New" w:hAnsi="Courier New" w:cs="Courier New"/>
        </w:rPr>
        <w:t xml:space="preserve">   )  // fixed point fraction factor (2^n)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FIX__0_5    </w:t>
      </w:r>
      <w:r>
        <w:rPr>
          <w:rFonts w:ascii="Courier New" w:eastAsia="Courier New" w:hAnsi="Courier New" w:cs="Courier New"/>
        </w:rPr>
        <w:tab/>
        <w:t>(1   &lt;&lt; (FIX_n-1</w:t>
      </w:r>
      <w:proofErr w:type="gramStart"/>
      <w:r>
        <w:rPr>
          <w:rFonts w:ascii="Courier New" w:eastAsia="Courier New" w:hAnsi="Courier New" w:cs="Courier New"/>
        </w:rPr>
        <w:t>))  /</w:t>
      </w:r>
      <w:proofErr w:type="gramEnd"/>
      <w:r>
        <w:rPr>
          <w:rFonts w:ascii="Courier New" w:eastAsia="Courier New" w:hAnsi="Courier New" w:cs="Courier New"/>
        </w:rPr>
        <w:t>/ 0.5 expressed in UQ16.16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#define FIX__1_0    </w:t>
      </w:r>
      <w:r>
        <w:rPr>
          <w:rFonts w:ascii="Courier New" w:eastAsia="Courier New" w:hAnsi="Courier New" w:cs="Courier New"/>
        </w:rPr>
        <w:tab/>
        <w:t>(1   &lt;</w:t>
      </w:r>
      <w:proofErr w:type="gramStart"/>
      <w:r>
        <w:rPr>
          <w:rFonts w:ascii="Courier New" w:eastAsia="Courier New" w:hAnsi="Courier New" w:cs="Courier New"/>
        </w:rPr>
        <w:t xml:space="preserve">&lt;  </w:t>
      </w:r>
      <w:proofErr w:type="spellStart"/>
      <w:r>
        <w:rPr>
          <w:rFonts w:ascii="Courier New" w:eastAsia="Courier New" w:hAnsi="Courier New" w:cs="Courier New"/>
        </w:rPr>
        <w:t>FIX</w:t>
      </w:r>
      <w:proofErr w:type="gramEnd"/>
      <w:r>
        <w:rPr>
          <w:rFonts w:ascii="Courier New" w:eastAsia="Courier New" w:hAnsi="Courier New" w:cs="Courier New"/>
        </w:rPr>
        <w:t>_n</w:t>
      </w:r>
      <w:proofErr w:type="spellEnd"/>
      <w:r>
        <w:rPr>
          <w:rFonts w:ascii="Courier New" w:eastAsia="Courier New" w:hAnsi="Courier New" w:cs="Courier New"/>
        </w:rPr>
        <w:t xml:space="preserve">   )  // 1.0 expressed in UQ16.16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extern uint32 volatile </w:t>
      </w:r>
      <w:proofErr w:type="spellStart"/>
      <w:r>
        <w:rPr>
          <w:rFonts w:ascii="Courier New" w:eastAsia="Courier New" w:hAnsi="Courier New" w:cs="Courier New"/>
        </w:rPr>
        <w:t>int_count</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extern </w:t>
      </w:r>
      <w:proofErr w:type="spellStart"/>
      <w:r>
        <w:rPr>
          <w:rFonts w:ascii="Courier New" w:eastAsia="Courier New" w:hAnsi="Courier New" w:cs="Courier New"/>
        </w:rPr>
        <w:t>int</w:t>
      </w:r>
      <w:proofErr w:type="spellEnd"/>
      <w:r>
        <w:rPr>
          <w:rFonts w:ascii="Courier New" w:eastAsia="Courier New" w:hAnsi="Courier New" w:cs="Courier New"/>
        </w:rPr>
        <w:t xml:space="preserve"> volatile </w:t>
      </w:r>
      <w:proofErr w:type="spellStart"/>
      <w:r>
        <w:rPr>
          <w:rFonts w:ascii="Courier New" w:eastAsia="Courier New" w:hAnsi="Courier New" w:cs="Courier New"/>
        </w:rPr>
        <w:t>timer_flag</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Procedure: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fix2int - round a fixed point value to the nearest integer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Inputs: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fix - fixed point value to round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Return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 xml:space="preserve">result of rounding the fixed point value to </w:t>
      </w:r>
      <w:proofErr w:type="spellStart"/>
      <w:r>
        <w:rPr>
          <w:rFonts w:ascii="Courier New" w:eastAsia="Courier New" w:hAnsi="Courier New" w:cs="Courier New"/>
        </w:rPr>
        <w:t>nearst</w:t>
      </w:r>
      <w:proofErr w:type="spellEnd"/>
      <w:r>
        <w:rPr>
          <w:rFonts w:ascii="Courier New" w:eastAsia="Courier New" w:hAnsi="Courier New" w:cs="Courier New"/>
        </w:rPr>
        <w:t xml:space="preserve"> integer, in uint32_t container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uint32_t fix2</w:t>
      </w:r>
      <w:proofErr w:type="gramStart"/>
      <w:r>
        <w:rPr>
          <w:rFonts w:ascii="Courier New" w:eastAsia="Courier New" w:hAnsi="Courier New" w:cs="Courier New"/>
        </w:rPr>
        <w:t>int( uint</w:t>
      </w:r>
      <w:proofErr w:type="gramEnd"/>
      <w:r>
        <w:rPr>
          <w:rFonts w:ascii="Courier New" w:eastAsia="Courier New" w:hAnsi="Courier New" w:cs="Courier New"/>
        </w:rPr>
        <w:t>32_t fix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//Adds 0.5 in fixed point and discards the 16 fractional bits to zero</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return (fix + FIX__0_5) &gt;&gt; </w:t>
      </w:r>
      <w:proofErr w:type="spellStart"/>
      <w:r>
        <w:rPr>
          <w:rFonts w:ascii="Courier New" w:eastAsia="Courier New" w:hAnsi="Courier New" w:cs="Courier New"/>
        </w:rPr>
        <w:t>FIX_n</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Procedure: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fix2double - Convert a fixed point value to double precision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Inputs: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fix - value to convert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Return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double precision representation of fixed point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double fix2</w:t>
      </w:r>
      <w:proofErr w:type="gramStart"/>
      <w:r>
        <w:rPr>
          <w:rFonts w:ascii="Courier New" w:eastAsia="Courier New" w:hAnsi="Courier New" w:cs="Courier New"/>
        </w:rPr>
        <w:t>double( uint</w:t>
      </w:r>
      <w:proofErr w:type="gramEnd"/>
      <w:r>
        <w:rPr>
          <w:rFonts w:ascii="Courier New" w:eastAsia="Courier New" w:hAnsi="Courier New" w:cs="Courier New"/>
        </w:rPr>
        <w:t>32_t fix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//Adds 0.5 in fixed point and discards the 32 fractional bits to zero</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fix = (fix + FIX__0_5) &gt;&gt; 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fix;</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Procedure: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double2fix - Convert a double precision value to fixed point, with rounding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Inputs: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x - value to convert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Return value: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fixed point approximation of the input value, in uint32_t container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uint32_t double2</w:t>
      </w:r>
      <w:proofErr w:type="gramStart"/>
      <w:r>
        <w:rPr>
          <w:rFonts w:ascii="Courier New" w:eastAsia="Courier New" w:hAnsi="Courier New" w:cs="Courier New"/>
        </w:rPr>
        <w:t>fix( double</w:t>
      </w:r>
      <w:proofErr w:type="gramEnd"/>
      <w:r>
        <w:rPr>
          <w:rFonts w:ascii="Courier New" w:eastAsia="Courier New" w:hAnsi="Courier New" w:cs="Courier New"/>
        </w:rPr>
        <w:t xml:space="preserve"> x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(uint32_t) (x * FIX_FACTOR + 0.5);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Procedure: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fix2decimalstr - convert fixed point value to decimal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Inputs: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gramEnd"/>
      <w:r>
        <w:rPr>
          <w:rFonts w:ascii="Courier New" w:eastAsia="Courier New" w:hAnsi="Courier New" w:cs="Courier New"/>
        </w:rPr>
        <w:t>x</w:t>
      </w:r>
      <w:r>
        <w:rPr>
          <w:rFonts w:ascii="Courier New" w:eastAsia="Courier New" w:hAnsi="Courier New" w:cs="Courier New"/>
        </w:rPr>
        <w:tab/>
        <w:t>- fixed point value to convert to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spellStart"/>
      <w:proofErr w:type="gramEnd"/>
      <w:r>
        <w:rPr>
          <w:rFonts w:ascii="Courier New" w:eastAsia="Courier New" w:hAnsi="Courier New" w:cs="Courier New"/>
        </w:rPr>
        <w:t>str</w:t>
      </w:r>
      <w:proofErr w:type="spellEnd"/>
      <w:r>
        <w:rPr>
          <w:rFonts w:ascii="Courier New" w:eastAsia="Courier New" w:hAnsi="Courier New" w:cs="Courier New"/>
        </w:rPr>
        <w:t xml:space="preserve">  - pointer to destination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 xml:space="preserve">/  </w:t>
      </w:r>
      <w:r>
        <w:rPr>
          <w:rFonts w:ascii="Courier New" w:eastAsia="Courier New" w:hAnsi="Courier New" w:cs="Courier New"/>
        </w:rPr>
        <w:tab/>
      </w:r>
      <w:proofErr w:type="spellStart"/>
      <w:proofErr w:type="gramEnd"/>
      <w:r>
        <w:rPr>
          <w:rFonts w:ascii="Courier New" w:eastAsia="Courier New" w:hAnsi="Courier New" w:cs="Courier New"/>
        </w:rPr>
        <w:t>dotn</w:t>
      </w:r>
      <w:proofErr w:type="spellEnd"/>
      <w:r>
        <w:rPr>
          <w:rFonts w:ascii="Courier New" w:eastAsia="Courier New" w:hAnsi="Courier New" w:cs="Courier New"/>
        </w:rPr>
        <w:t xml:space="preserve"> - desired decimal precision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fix2</w:t>
      </w:r>
      <w:proofErr w:type="gramStart"/>
      <w:r>
        <w:rPr>
          <w:rFonts w:ascii="Courier New" w:eastAsia="Courier New" w:hAnsi="Courier New" w:cs="Courier New"/>
        </w:rPr>
        <w:t>decimalstr( uint</w:t>
      </w:r>
      <w:proofErr w:type="gramEnd"/>
      <w:r>
        <w:rPr>
          <w:rFonts w:ascii="Courier New" w:eastAsia="Courier New" w:hAnsi="Courier New" w:cs="Courier New"/>
        </w:rPr>
        <w:t>32_t x, char *</w:t>
      </w:r>
      <w:proofErr w:type="spellStart"/>
      <w:r>
        <w:rPr>
          <w:rFonts w:ascii="Courier New" w:eastAsia="Courier New" w:hAnsi="Courier New" w:cs="Courier New"/>
        </w:rPr>
        <w:t>str</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dotn</w:t>
      </w:r>
      <w:proofErr w:type="spellEnd"/>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i</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uint64_t</w:t>
      </w:r>
      <w:r>
        <w:rPr>
          <w:rFonts w:ascii="Courier New" w:eastAsia="Courier New" w:hAnsi="Courier New" w:cs="Courier New"/>
        </w:rPr>
        <w:tab/>
        <w:t>lx;</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len</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 Use </w:t>
      </w:r>
      <w:proofErr w:type="gramStart"/>
      <w:r>
        <w:rPr>
          <w:rFonts w:ascii="Courier New" w:eastAsia="Courier New" w:hAnsi="Courier New" w:cs="Courier New"/>
        </w:rPr>
        <w:t>64 bit</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to avoid overflow</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lx = x;</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Multiply by 10^dotn, to shift all fractional decimal into integer part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for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dotn</w:t>
      </w:r>
      <w:proofErr w:type="spellEnd"/>
      <w:r>
        <w:rPr>
          <w:rFonts w:ascii="Courier New" w:eastAsia="Courier New" w:hAnsi="Courier New" w:cs="Courier New"/>
        </w:rPr>
        <w:t>; ++</w:t>
      </w:r>
      <w:proofErr w:type="spellStart"/>
      <w:r>
        <w:rPr>
          <w:rFonts w:ascii="Courier New" w:eastAsia="Courier New" w:hAnsi="Courier New" w:cs="Courier New"/>
        </w:rPr>
        <w:t>i</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lx *= 10;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Get the integer part via rounding by adding half, and right shifting 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lx += FIX__0_5;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lx &gt;&gt;= </w:t>
      </w:r>
      <w:proofErr w:type="spellStart"/>
      <w:r>
        <w:rPr>
          <w:rFonts w:ascii="Courier New" w:eastAsia="Courier New" w:hAnsi="Courier New" w:cs="Courier New"/>
        </w:rPr>
        <w:t>FIX_n</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x = (uint32_t) lx;</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Print the number, but without decimal point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 xml:space="preserve">( </w:t>
      </w:r>
      <w:proofErr w:type="spellStart"/>
      <w:r>
        <w:rPr>
          <w:rFonts w:ascii="Courier New" w:eastAsia="Courier New" w:hAnsi="Courier New" w:cs="Courier New"/>
        </w:rPr>
        <w:t>str</w:t>
      </w:r>
      <w:proofErr w:type="spellEnd"/>
      <w:proofErr w:type="gramEnd"/>
      <w:r>
        <w:rPr>
          <w:rFonts w:ascii="Courier New" w:eastAsia="Courier New" w:hAnsi="Courier New" w:cs="Courier New"/>
        </w:rPr>
        <w:t>, "%d", (</w:t>
      </w:r>
      <w:proofErr w:type="spellStart"/>
      <w:r>
        <w:rPr>
          <w:rFonts w:ascii="Courier New" w:eastAsia="Courier New" w:hAnsi="Courier New" w:cs="Courier New"/>
        </w:rPr>
        <w:t>int</w:t>
      </w:r>
      <w:proofErr w:type="spellEnd"/>
      <w:r>
        <w:rPr>
          <w:rFonts w:ascii="Courier New" w:eastAsia="Courier New" w:hAnsi="Courier New" w:cs="Courier New"/>
        </w:rPr>
        <w:t>) x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len</w:t>
      </w:r>
      <w:proofErr w:type="spellEnd"/>
      <w:r>
        <w:rPr>
          <w:rFonts w:ascii="Courier New" w:eastAsia="Courier New" w:hAnsi="Courier New" w:cs="Courier New"/>
        </w:rPr>
        <w:t xml:space="preserve"> = </w:t>
      </w:r>
      <w:proofErr w:type="spellStart"/>
      <w:r>
        <w:rPr>
          <w:rFonts w:ascii="Courier New" w:eastAsia="Courier New" w:hAnsi="Courier New" w:cs="Courier New"/>
        </w:rPr>
        <w:t>strlen</w:t>
      </w:r>
      <w:proofErr w:type="spellEnd"/>
      <w:r>
        <w:rPr>
          <w:rFonts w:ascii="Courier New" w:eastAsia="Courier New" w:hAnsi="Courier New" w:cs="Courier New"/>
        </w:rPr>
        <w:t>(</w:t>
      </w:r>
      <w:proofErr w:type="spellStart"/>
      <w:r>
        <w:rPr>
          <w:rFonts w:ascii="Courier New" w:eastAsia="Courier New" w:hAnsi="Courier New" w:cs="Courier New"/>
        </w:rPr>
        <w:t>str</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Insert the decimal point in the correct location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 First move </w:t>
      </w:r>
      <w:proofErr w:type="gramStart"/>
      <w:r>
        <w:rPr>
          <w:rFonts w:ascii="Courier New" w:eastAsia="Courier New" w:hAnsi="Courier New" w:cs="Courier New"/>
        </w:rPr>
        <w:t>all of</w:t>
      </w:r>
      <w:proofErr w:type="gramEnd"/>
      <w:r>
        <w:rPr>
          <w:rFonts w:ascii="Courier New" w:eastAsia="Courier New" w:hAnsi="Courier New" w:cs="Courier New"/>
        </w:rPr>
        <w:t xml:space="preserve"> the last '</w:t>
      </w:r>
      <w:proofErr w:type="spellStart"/>
      <w:r>
        <w:rPr>
          <w:rFonts w:ascii="Courier New" w:eastAsia="Courier New" w:hAnsi="Courier New" w:cs="Courier New"/>
        </w:rPr>
        <w:t>dotn</w:t>
      </w:r>
      <w:proofErr w:type="spellEnd"/>
      <w:r>
        <w:rPr>
          <w:rFonts w:ascii="Courier New" w:eastAsia="Courier New" w:hAnsi="Courier New" w:cs="Courier New"/>
        </w:rPr>
        <w:t>' characters to the right to make space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str</w:t>
      </w:r>
      <w:proofErr w:type="spellEnd"/>
      <w:r>
        <w:rPr>
          <w:rFonts w:ascii="Courier New" w:eastAsia="Courier New" w:hAnsi="Courier New" w:cs="Courier New"/>
        </w:rPr>
        <w:t>[len+1] = '\0';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for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r>
        <w:rPr>
          <w:rFonts w:ascii="Courier New" w:eastAsia="Courier New" w:hAnsi="Courier New" w:cs="Courier New"/>
        </w:rPr>
        <w:t>dotn</w:t>
      </w:r>
      <w:proofErr w:type="spellEnd"/>
      <w:r>
        <w:rPr>
          <w:rFonts w:ascii="Courier New" w:eastAsia="Courier New" w:hAnsi="Courier New" w:cs="Courier New"/>
        </w:rPr>
        <w:t>; ++</w:t>
      </w:r>
      <w:proofErr w:type="spellStart"/>
      <w:r>
        <w:rPr>
          <w:rFonts w:ascii="Courier New" w:eastAsia="Courier New" w:hAnsi="Courier New" w:cs="Courier New"/>
        </w:rPr>
        <w:t>i</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str</w:t>
      </w:r>
      <w:proofErr w:type="spellEnd"/>
      <w:r>
        <w:rPr>
          <w:rFonts w:ascii="Courier New" w:eastAsia="Courier New" w:hAnsi="Courier New" w:cs="Courier New"/>
        </w:rPr>
        <w:t>[</w:t>
      </w:r>
      <w:proofErr w:type="spellStart"/>
      <w:r>
        <w:rPr>
          <w:rFonts w:ascii="Courier New" w:eastAsia="Courier New" w:hAnsi="Courier New" w:cs="Courier New"/>
        </w:rPr>
        <w:t>len-i</w:t>
      </w:r>
      <w:proofErr w:type="spellEnd"/>
      <w:r>
        <w:rPr>
          <w:rFonts w:ascii="Courier New" w:eastAsia="Courier New" w:hAnsi="Courier New" w:cs="Courier New"/>
        </w:rPr>
        <w:t xml:space="preserve">] = </w:t>
      </w:r>
      <w:proofErr w:type="spellStart"/>
      <w:r>
        <w:rPr>
          <w:rFonts w:ascii="Courier New" w:eastAsia="Courier New" w:hAnsi="Courier New" w:cs="Courier New"/>
        </w:rPr>
        <w:t>str</w:t>
      </w:r>
      <w:proofErr w:type="spellEnd"/>
      <w:r>
        <w:rPr>
          <w:rFonts w:ascii="Courier New" w:eastAsia="Courier New" w:hAnsi="Courier New" w:cs="Courier New"/>
        </w:rPr>
        <w:t>[len-i-1];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str</w:t>
      </w:r>
      <w:proofErr w:type="spellEnd"/>
      <w:r>
        <w:rPr>
          <w:rFonts w:ascii="Courier New" w:eastAsia="Courier New" w:hAnsi="Courier New" w:cs="Courier New"/>
        </w:rPr>
        <w:t>[</w:t>
      </w:r>
      <w:proofErr w:type="spellStart"/>
      <w:r>
        <w:rPr>
          <w:rFonts w:ascii="Courier New" w:eastAsia="Courier New" w:hAnsi="Courier New" w:cs="Courier New"/>
        </w:rPr>
        <w:t>len-dotn</w:t>
      </w:r>
      <w:proofErr w:type="spellEnd"/>
      <w:r>
        <w:rPr>
          <w:rFonts w:ascii="Courier New" w:eastAsia="Courier New" w:hAnsi="Courier New" w:cs="Courier New"/>
        </w:rPr>
        <w:t>] =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gramStart"/>
      <w:r>
        <w:rPr>
          <w:rFonts w:ascii="Courier New" w:eastAsia="Courier New" w:hAnsi="Courier New" w:cs="Courier New"/>
        </w:rPr>
        <w:t>main(</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 xml:space="preserve">k;   </w:t>
      </w:r>
      <w:proofErr w:type="gramEnd"/>
      <w:r>
        <w:rPr>
          <w:rFonts w:ascii="Courier New" w:eastAsia="Courier New" w:hAnsi="Courier New" w:cs="Courier New"/>
        </w:rPr>
        <w:t xml:space="preserve">       </w:t>
      </w:r>
      <w:r>
        <w:rPr>
          <w:rFonts w:ascii="Courier New" w:eastAsia="Courier New" w:hAnsi="Courier New" w:cs="Courier New"/>
        </w:rPr>
        <w:tab/>
        <w:t>// Current position of bouncing box (relative to LCD)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 xml:space="preserve">direction;  </w:t>
      </w:r>
      <w:r>
        <w:rPr>
          <w:rFonts w:ascii="Courier New" w:eastAsia="Courier New" w:hAnsi="Courier New" w:cs="Courier New"/>
        </w:rPr>
        <w:tab/>
      </w:r>
      <w:proofErr w:type="gramEnd"/>
      <w:r>
        <w:rPr>
          <w:rFonts w:ascii="Courier New" w:eastAsia="Courier New" w:hAnsi="Courier New" w:cs="Courier New"/>
        </w:rPr>
        <w:t>// +1 --&gt; move right, -1 --&gt; move left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char</w:t>
      </w:r>
      <w:r>
        <w:rPr>
          <w:rFonts w:ascii="Courier New" w:eastAsia="Courier New" w:hAnsi="Courier New" w:cs="Courier New"/>
        </w:rPr>
        <w:tab/>
      </w:r>
      <w:proofErr w:type="spellStart"/>
      <w:r>
        <w:rPr>
          <w:rFonts w:ascii="Courier New" w:eastAsia="Courier New" w:hAnsi="Courier New" w:cs="Courier New"/>
        </w:rPr>
        <w:t>num_</w:t>
      </w:r>
      <w:proofErr w:type="gramStart"/>
      <w:r>
        <w:rPr>
          <w:rFonts w:ascii="Courier New" w:eastAsia="Courier New" w:hAnsi="Courier New" w:cs="Courier New"/>
        </w:rPr>
        <w:t>str</w:t>
      </w:r>
      <w:proofErr w:type="spellEnd"/>
      <w:r>
        <w:rPr>
          <w:rFonts w:ascii="Courier New" w:eastAsia="Courier New" w:hAnsi="Courier New" w:cs="Courier New"/>
        </w:rPr>
        <w:t>[</w:t>
      </w:r>
      <w:proofErr w:type="gramEnd"/>
      <w:r>
        <w:rPr>
          <w:rFonts w:ascii="Courier New" w:eastAsia="Courier New" w:hAnsi="Courier New" w:cs="Courier New"/>
        </w:rPr>
        <w:t>17];</w:t>
      </w:r>
      <w:r>
        <w:rPr>
          <w:rFonts w:ascii="Courier New" w:eastAsia="Courier New" w:hAnsi="Courier New" w:cs="Courier New"/>
        </w:rPr>
        <w:tab/>
        <w:t>// Array to render the value of rate as a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char</w:t>
      </w:r>
      <w:r>
        <w:rPr>
          <w:rFonts w:ascii="Courier New" w:eastAsia="Courier New" w:hAnsi="Courier New" w:cs="Courier New"/>
        </w:rPr>
        <w:tab/>
      </w:r>
      <w:proofErr w:type="spellStart"/>
      <w:r>
        <w:rPr>
          <w:rFonts w:ascii="Courier New" w:eastAsia="Courier New" w:hAnsi="Courier New" w:cs="Courier New"/>
        </w:rPr>
        <w:t>msg_</w:t>
      </w:r>
      <w:proofErr w:type="gramStart"/>
      <w:r>
        <w:rPr>
          <w:rFonts w:ascii="Courier New" w:eastAsia="Courier New" w:hAnsi="Courier New" w:cs="Courier New"/>
        </w:rPr>
        <w:t>str</w:t>
      </w:r>
      <w:proofErr w:type="spellEnd"/>
      <w:r>
        <w:rPr>
          <w:rFonts w:ascii="Courier New" w:eastAsia="Courier New" w:hAnsi="Courier New" w:cs="Courier New"/>
        </w:rPr>
        <w:t>[</w:t>
      </w:r>
      <w:proofErr w:type="gramEnd"/>
      <w:r>
        <w:rPr>
          <w:rFonts w:ascii="Courier New" w:eastAsia="Courier New" w:hAnsi="Courier New" w:cs="Courier New"/>
        </w:rPr>
        <w:t>17];</w:t>
      </w:r>
      <w:r>
        <w:rPr>
          <w:rFonts w:ascii="Courier New" w:eastAsia="Courier New" w:hAnsi="Courier New" w:cs="Courier New"/>
        </w:rPr>
        <w:tab/>
        <w:t>// Entire message, to write to LCD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t>sw</w:t>
      </w:r>
      <w:proofErr w:type="gramStart"/>
      <w:r>
        <w:rPr>
          <w:rFonts w:ascii="Courier New" w:eastAsia="Courier New" w:hAnsi="Courier New" w:cs="Courier New"/>
        </w:rPr>
        <w:t xml:space="preserve">2;   </w:t>
      </w:r>
      <w:proofErr w:type="gramEnd"/>
      <w:r>
        <w:rPr>
          <w:rFonts w:ascii="Courier New" w:eastAsia="Courier New" w:hAnsi="Courier New" w:cs="Courier New"/>
        </w:rPr>
        <w:t xml:space="preserve">     </w:t>
      </w:r>
      <w:r>
        <w:rPr>
          <w:rFonts w:ascii="Courier New" w:eastAsia="Courier New" w:hAnsi="Courier New" w:cs="Courier New"/>
        </w:rPr>
        <w:tab/>
        <w:t>// Holds current switch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t>sw</w:t>
      </w:r>
      <w:proofErr w:type="gramStart"/>
      <w:r>
        <w:rPr>
          <w:rFonts w:ascii="Courier New" w:eastAsia="Courier New" w:hAnsi="Courier New" w:cs="Courier New"/>
        </w:rPr>
        <w:t xml:space="preserve">3;   </w:t>
      </w:r>
      <w:proofErr w:type="gramEnd"/>
      <w:r>
        <w:rPr>
          <w:rFonts w:ascii="Courier New" w:eastAsia="Courier New" w:hAnsi="Courier New" w:cs="Courier New"/>
        </w:rPr>
        <w:t xml:space="preserve">     </w:t>
      </w:r>
      <w:r>
        <w:rPr>
          <w:rFonts w:ascii="Courier New" w:eastAsia="Courier New" w:hAnsi="Courier New" w:cs="Courier New"/>
        </w:rPr>
        <w:tab/>
        <w:t>// Holds current switch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t>sw2_</w:t>
      </w:r>
      <w:proofErr w:type="gramStart"/>
      <w:r>
        <w:rPr>
          <w:rFonts w:ascii="Courier New" w:eastAsia="Courier New" w:hAnsi="Courier New" w:cs="Courier New"/>
        </w:rPr>
        <w:t xml:space="preserve">prev;   </w:t>
      </w:r>
      <w:proofErr w:type="gramEnd"/>
      <w:r>
        <w:rPr>
          <w:rFonts w:ascii="Courier New" w:eastAsia="Courier New" w:hAnsi="Courier New" w:cs="Courier New"/>
        </w:rPr>
        <w:tab/>
        <w:t>// Holds previous state, for button down detection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ab/>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Pr>
          <w:rFonts w:ascii="Courier New" w:eastAsia="Courier New" w:hAnsi="Courier New" w:cs="Courier New"/>
        </w:rPr>
        <w:tab/>
        <w:t>sw3_</w:t>
      </w:r>
      <w:proofErr w:type="gramStart"/>
      <w:r>
        <w:rPr>
          <w:rFonts w:ascii="Courier New" w:eastAsia="Courier New" w:hAnsi="Courier New" w:cs="Courier New"/>
        </w:rPr>
        <w:t xml:space="preserve">prev;   </w:t>
      </w:r>
      <w:proofErr w:type="gramEnd"/>
      <w:r>
        <w:rPr>
          <w:rFonts w:ascii="Courier New" w:eastAsia="Courier New" w:hAnsi="Courier New" w:cs="Courier New"/>
        </w:rPr>
        <w:tab/>
        <w:t>// Holds previous state, for button down detection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CyGlobalIntEnable</w:t>
      </w:r>
      <w:proofErr w:type="spellEnd"/>
      <w:r>
        <w:rPr>
          <w:rFonts w:ascii="Courier New" w:eastAsia="Courier New" w:hAnsi="Courier New" w:cs="Courier New"/>
        </w:rPr>
        <w:t>; /* Enable global interrupts.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uint32_t</w:t>
      </w:r>
      <w:r>
        <w:rPr>
          <w:rFonts w:ascii="Courier New" w:eastAsia="Courier New" w:hAnsi="Courier New" w:cs="Courier New"/>
        </w:rPr>
        <w:tab/>
        <w:t xml:space="preserve">delay </w:t>
      </w:r>
      <w:proofErr w:type="gramStart"/>
      <w:r>
        <w:rPr>
          <w:rFonts w:ascii="Courier New" w:eastAsia="Courier New" w:hAnsi="Courier New" w:cs="Courier New"/>
        </w:rPr>
        <w:t>=  20</w:t>
      </w:r>
      <w:proofErr w:type="gramEnd"/>
      <w:r>
        <w:rPr>
          <w:rFonts w:ascii="Courier New" w:eastAsia="Courier New" w:hAnsi="Courier New" w:cs="Courier New"/>
        </w:rPr>
        <w:t xml:space="preserve"> * FIX__1_0;  // UQ16.16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uint32_t</w:t>
      </w:r>
      <w:r>
        <w:rPr>
          <w:rFonts w:ascii="Courier New" w:eastAsia="Courier New" w:hAnsi="Courier New" w:cs="Courier New"/>
        </w:rPr>
        <w:tab/>
      </w:r>
      <w:proofErr w:type="spellStart"/>
      <w:proofErr w:type="gramStart"/>
      <w:r>
        <w:rPr>
          <w:rFonts w:ascii="Courier New" w:eastAsia="Courier New" w:hAnsi="Courier New" w:cs="Courier New"/>
        </w:rPr>
        <w:t>llim</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20 * FIX__1_0;  // Upper limit of delay expressed in UQ16.16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uint32_t</w:t>
      </w:r>
      <w:r>
        <w:rPr>
          <w:rFonts w:ascii="Courier New" w:eastAsia="Courier New" w:hAnsi="Courier New" w:cs="Courier New"/>
        </w:rPr>
        <w:tab/>
      </w:r>
      <w:proofErr w:type="spellStart"/>
      <w:proofErr w:type="gramStart"/>
      <w:r>
        <w:rPr>
          <w:rFonts w:ascii="Courier New" w:eastAsia="Courier New" w:hAnsi="Courier New" w:cs="Courier New"/>
        </w:rPr>
        <w:t>ulim</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200 * FIX__1_0;  // Upper limit of delay expressed in UQ16.16</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uint32_t</w:t>
      </w:r>
      <w:r>
        <w:rPr>
          <w:rFonts w:ascii="Courier New" w:eastAsia="Courier New" w:hAnsi="Courier New" w:cs="Courier New"/>
        </w:rPr>
        <w:tab/>
      </w:r>
      <w:proofErr w:type="spellStart"/>
      <w:r>
        <w:rPr>
          <w:rFonts w:ascii="Courier New" w:eastAsia="Courier New" w:hAnsi="Courier New" w:cs="Courier New"/>
        </w:rPr>
        <w:t>incr</w:t>
      </w:r>
      <w:proofErr w:type="spellEnd"/>
      <w:r>
        <w:rPr>
          <w:rFonts w:ascii="Courier New" w:eastAsia="Courier New" w:hAnsi="Courier New" w:cs="Courier New"/>
        </w:rPr>
        <w:t xml:space="preserve"> = double2</w:t>
      </w:r>
      <w:proofErr w:type="gramStart"/>
      <w:r>
        <w:rPr>
          <w:rFonts w:ascii="Courier New" w:eastAsia="Courier New" w:hAnsi="Courier New" w:cs="Courier New"/>
        </w:rPr>
        <w:t>fix( 10.0</w:t>
      </w:r>
      <w:proofErr w:type="gramEnd"/>
      <w:r>
        <w:rPr>
          <w:rFonts w:ascii="Courier New" w:eastAsia="Courier New" w:hAnsi="Courier New" w:cs="Courier New"/>
        </w:rPr>
        <w:t>/3.0 );  // Represent 3.33... in fixed point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LCD_Display_</w:t>
      </w:r>
      <w:proofErr w:type="gramStart"/>
      <w:r>
        <w:rPr>
          <w:rFonts w:ascii="Courier New" w:eastAsia="Courier New" w:hAnsi="Courier New" w:cs="Courier New"/>
        </w:rPr>
        <w:t>Start</w:t>
      </w:r>
      <w:proofErr w:type="spellEnd"/>
      <w:r>
        <w:rPr>
          <w:rFonts w:ascii="Courier New" w:eastAsia="Courier New" w:hAnsi="Courier New" w:cs="Courier New"/>
        </w:rPr>
        <w:t>(</w:t>
      </w:r>
      <w:proofErr w:type="gramEnd"/>
      <w:r>
        <w:rPr>
          <w:rFonts w:ascii="Courier New" w:eastAsia="Courier New" w:hAnsi="Courier New" w:cs="Courier New"/>
        </w:rPr>
        <w:t xml:space="preserve">);                    </w:t>
      </w:r>
      <w:r>
        <w:rPr>
          <w:rFonts w:ascii="Courier New" w:eastAsia="Courier New" w:hAnsi="Courier New" w:cs="Courier New"/>
        </w:rPr>
        <w:tab/>
        <w:t xml:space="preserve">  // Start the LCD component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//starts the other components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w:t>
      </w:r>
      <w:proofErr w:type="gramStart"/>
      <w:r>
        <w:rPr>
          <w:rFonts w:ascii="Courier New" w:eastAsia="Courier New" w:hAnsi="Courier New" w:cs="Courier New"/>
        </w:rPr>
        <w:t>Start(</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w:t>
      </w:r>
      <w:proofErr w:type="gramStart"/>
      <w:r>
        <w:rPr>
          <w:rFonts w:ascii="Courier New" w:eastAsia="Courier New" w:hAnsi="Courier New" w:cs="Courier New"/>
        </w:rPr>
        <w:t>Start(</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Timer_1_</w:t>
      </w:r>
      <w:proofErr w:type="gramStart"/>
      <w:r>
        <w:rPr>
          <w:rFonts w:ascii="Courier New" w:eastAsia="Courier New" w:hAnsi="Courier New" w:cs="Courier New"/>
        </w:rPr>
        <w:t>Start(</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timer_flag</w:t>
      </w:r>
      <w:proofErr w:type="spellEnd"/>
      <w:r>
        <w:rPr>
          <w:rFonts w:ascii="Courier New" w:eastAsia="Courier New" w:hAnsi="Courier New" w:cs="Courier New"/>
        </w:rPr>
        <w:t>=0;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//reset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Control_Reg_2_</w:t>
      </w:r>
      <w:proofErr w:type="gramStart"/>
      <w:r>
        <w:rPr>
          <w:rFonts w:ascii="Courier New" w:eastAsia="Courier New" w:hAnsi="Courier New" w:cs="Courier New"/>
        </w:rPr>
        <w:t>Write(</w:t>
      </w:r>
      <w:proofErr w:type="gramEnd"/>
      <w:r>
        <w:rPr>
          <w:rFonts w:ascii="Courier New" w:eastAsia="Courier New" w:hAnsi="Courier New" w:cs="Courier New"/>
        </w:rPr>
        <w:t>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//trigger timer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Control_Reg_1_</w:t>
      </w:r>
      <w:proofErr w:type="gramStart"/>
      <w:r>
        <w:rPr>
          <w:rFonts w:ascii="Courier New" w:eastAsia="Courier New" w:hAnsi="Courier New" w:cs="Courier New"/>
        </w:rPr>
        <w:t>Write(</w:t>
      </w:r>
      <w:proofErr w:type="gramEnd"/>
      <w:r>
        <w:rPr>
          <w:rFonts w:ascii="Courier New" w:eastAsia="Courier New" w:hAnsi="Courier New" w:cs="Courier New"/>
        </w:rPr>
        <w:t>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k = </w:t>
      </w:r>
      <w:proofErr w:type="gramStart"/>
      <w:r>
        <w:rPr>
          <w:rFonts w:ascii="Courier New" w:eastAsia="Courier New" w:hAnsi="Courier New" w:cs="Courier New"/>
        </w:rPr>
        <w:t xml:space="preserve">0;   </w:t>
      </w:r>
      <w:proofErr w:type="gramEnd"/>
      <w:r>
        <w:rPr>
          <w:rFonts w:ascii="Courier New" w:eastAsia="Courier New" w:hAnsi="Courier New" w:cs="Courier New"/>
        </w:rPr>
        <w:t xml:space="preserve">   </w:t>
      </w:r>
      <w:r>
        <w:rPr>
          <w:rFonts w:ascii="Courier New" w:eastAsia="Courier New" w:hAnsi="Courier New" w:cs="Courier New"/>
        </w:rPr>
        <w:tab/>
        <w:t>// Initialize position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direction = </w:t>
      </w:r>
      <w:proofErr w:type="gramStart"/>
      <w:r>
        <w:rPr>
          <w:rFonts w:ascii="Courier New" w:eastAsia="Courier New" w:hAnsi="Courier New" w:cs="Courier New"/>
        </w:rPr>
        <w:t>1;  /</w:t>
      </w:r>
      <w:proofErr w:type="gramEnd"/>
      <w:r>
        <w:rPr>
          <w:rFonts w:ascii="Courier New" w:eastAsia="Courier New" w:hAnsi="Courier New" w:cs="Courier New"/>
        </w:rPr>
        <w:t>/ and direction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sw2 = sw3 = sw2_prev = sw3_prev = </w:t>
      </w:r>
      <w:proofErr w:type="gramStart"/>
      <w:r>
        <w:rPr>
          <w:rFonts w:ascii="Courier New" w:eastAsia="Courier New" w:hAnsi="Courier New" w:cs="Courier New"/>
        </w:rPr>
        <w:t xml:space="preserve">1;   </w:t>
      </w:r>
      <w:proofErr w:type="gramEnd"/>
      <w:r>
        <w:rPr>
          <w:rFonts w:ascii="Courier New" w:eastAsia="Courier New" w:hAnsi="Courier New" w:cs="Courier New"/>
        </w:rPr>
        <w:t xml:space="preserve">     // Initialize switch states to open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Loop forever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Convert current delay to a string, with 3 decimal places precision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fix2</w:t>
      </w:r>
      <w:proofErr w:type="gramStart"/>
      <w:r>
        <w:rPr>
          <w:rFonts w:ascii="Courier New" w:eastAsia="Courier New" w:hAnsi="Courier New" w:cs="Courier New"/>
        </w:rPr>
        <w:t>decimalstr(</w:t>
      </w:r>
      <w:proofErr w:type="gramEnd"/>
      <w:r>
        <w:rPr>
          <w:rFonts w:ascii="Courier New" w:eastAsia="Courier New" w:hAnsi="Courier New" w:cs="Courier New"/>
        </w:rPr>
        <w:t xml:space="preserve">delay, </w:t>
      </w:r>
      <w:proofErr w:type="spellStart"/>
      <w:r>
        <w:rPr>
          <w:rFonts w:ascii="Courier New" w:eastAsia="Courier New" w:hAnsi="Courier New" w:cs="Courier New"/>
        </w:rPr>
        <w:t>num_str</w:t>
      </w:r>
      <w:proofErr w:type="spellEnd"/>
      <w:r>
        <w:rPr>
          <w:rFonts w:ascii="Courier New" w:eastAsia="Courier New" w:hAnsi="Courier New" w:cs="Courier New"/>
        </w:rPr>
        <w:t>, 3);</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Generate composite message string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proofErr w:type="gramStart"/>
      <w:r>
        <w:rPr>
          <w:rFonts w:ascii="Courier New" w:eastAsia="Courier New" w:hAnsi="Courier New" w:cs="Courier New"/>
        </w:rPr>
        <w:t>sprintf</w:t>
      </w:r>
      <w:proofErr w:type="spellEnd"/>
      <w:r>
        <w:rPr>
          <w:rFonts w:ascii="Courier New" w:eastAsia="Courier New" w:hAnsi="Courier New" w:cs="Courier New"/>
        </w:rPr>
        <w:t>(</w:t>
      </w:r>
      <w:proofErr w:type="gramEnd"/>
      <w:r>
        <w:rPr>
          <w:rFonts w:ascii="Courier New" w:eastAsia="Courier New" w:hAnsi="Courier New" w:cs="Courier New"/>
        </w:rPr>
        <w:t>msg_</w:t>
      </w:r>
      <w:proofErr w:type="spellStart"/>
      <w:r>
        <w:rPr>
          <w:rFonts w:ascii="Courier New" w:eastAsia="Courier New" w:hAnsi="Courier New" w:cs="Courier New"/>
        </w:rPr>
        <w:t>str</w:t>
      </w:r>
      <w:proofErr w:type="spellEnd"/>
      <w:r>
        <w:rPr>
          <w:rFonts w:ascii="Courier New" w:eastAsia="Courier New" w:hAnsi="Courier New" w:cs="Courier New"/>
        </w:rPr>
        <w:t>,"</w:t>
      </w:r>
      <w:proofErr w:type="spellStart"/>
      <w:r>
        <w:rPr>
          <w:rFonts w:ascii="Courier New" w:eastAsia="Courier New" w:hAnsi="Courier New" w:cs="Courier New"/>
        </w:rPr>
        <w:t>Cnt</w:t>
      </w:r>
      <w:proofErr w:type="spellEnd"/>
      <w:r>
        <w:rPr>
          <w:rFonts w:ascii="Courier New" w:eastAsia="Courier New" w:hAnsi="Courier New" w:cs="Courier New"/>
        </w:rPr>
        <w:t>=%12lu",int_count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Render current state onto the display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Top line is bouncing square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Bottom line is current delay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LCD_Display_</w:t>
      </w:r>
      <w:proofErr w:type="gramStart"/>
      <w:r>
        <w:rPr>
          <w:rFonts w:ascii="Courier New" w:eastAsia="Courier New" w:hAnsi="Courier New" w:cs="Courier New"/>
        </w:rPr>
        <w:t>ClearDisplay</w:t>
      </w:r>
      <w:proofErr w:type="spellEnd"/>
      <w:r>
        <w:rPr>
          <w:rFonts w:ascii="Courier New" w:eastAsia="Courier New" w:hAnsi="Courier New" w:cs="Courier New"/>
        </w:rPr>
        <w:t>(</w:t>
      </w:r>
      <w:proofErr w:type="gramEnd"/>
      <w:r>
        <w:rPr>
          <w:rFonts w:ascii="Courier New" w:eastAsia="Courier New" w:hAnsi="Courier New" w:cs="Courier New"/>
        </w:rPr>
        <w:t>);    // Must clear entire display before new rendering</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LCD_Display_</w:t>
      </w:r>
      <w:proofErr w:type="gramStart"/>
      <w:r>
        <w:rPr>
          <w:rFonts w:ascii="Courier New" w:eastAsia="Courier New" w:hAnsi="Courier New" w:cs="Courier New"/>
        </w:rPr>
        <w:t>DrawHorizontalBG</w:t>
      </w:r>
      <w:proofErr w:type="spellEnd"/>
      <w:r>
        <w:rPr>
          <w:rFonts w:ascii="Courier New" w:eastAsia="Courier New" w:hAnsi="Courier New" w:cs="Courier New"/>
        </w:rPr>
        <w:t>(</w:t>
      </w:r>
      <w:proofErr w:type="gramEnd"/>
      <w:r>
        <w:rPr>
          <w:rFonts w:ascii="Courier New" w:eastAsia="Courier New" w:hAnsi="Courier New" w:cs="Courier New"/>
        </w:rPr>
        <w:t>0, k, 1, 5); // Draw the box on top line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LCD_Display_</w:t>
      </w:r>
      <w:proofErr w:type="gramStart"/>
      <w:r>
        <w:rPr>
          <w:rFonts w:ascii="Courier New" w:eastAsia="Courier New" w:hAnsi="Courier New" w:cs="Courier New"/>
        </w:rPr>
        <w:t>Position</w:t>
      </w:r>
      <w:proofErr w:type="spellEnd"/>
      <w:r>
        <w:rPr>
          <w:rFonts w:ascii="Courier New" w:eastAsia="Courier New" w:hAnsi="Courier New" w:cs="Courier New"/>
        </w:rPr>
        <w:t>(</w:t>
      </w:r>
      <w:proofErr w:type="gramEnd"/>
      <w:r>
        <w:rPr>
          <w:rFonts w:ascii="Courier New" w:eastAsia="Courier New" w:hAnsi="Courier New" w:cs="Courier New"/>
        </w:rPr>
        <w:t xml:space="preserve">1, 0);             </w:t>
      </w:r>
      <w:r>
        <w:rPr>
          <w:rFonts w:ascii="Courier New" w:eastAsia="Courier New" w:hAnsi="Courier New" w:cs="Courier New"/>
        </w:rPr>
        <w:tab/>
        <w:t>// Position on bottom line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LCD_Display_PrintString</w:t>
      </w:r>
      <w:proofErr w:type="spellEnd"/>
      <w:r>
        <w:rPr>
          <w:rFonts w:ascii="Courier New" w:eastAsia="Courier New" w:hAnsi="Courier New" w:cs="Courier New"/>
        </w:rPr>
        <w:t>(</w:t>
      </w:r>
      <w:proofErr w:type="spellStart"/>
      <w:r>
        <w:rPr>
          <w:rFonts w:ascii="Courier New" w:eastAsia="Courier New" w:hAnsi="Courier New" w:cs="Courier New"/>
        </w:rPr>
        <w:t>msg_str</w:t>
      </w:r>
      <w:proofErr w:type="spellEnd"/>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r>
        <w:rPr>
          <w:rFonts w:ascii="Courier New" w:eastAsia="Courier New" w:hAnsi="Courier New" w:cs="Courier New"/>
        </w:rPr>
        <w:tab/>
        <w:t xml:space="preserve">// Print the </w:t>
      </w:r>
      <w:proofErr w:type="spellStart"/>
      <w:r>
        <w:rPr>
          <w:rFonts w:ascii="Courier New" w:eastAsia="Courier New" w:hAnsi="Courier New" w:cs="Courier New"/>
        </w:rPr>
        <w:t>msg</w:t>
      </w:r>
      <w:proofErr w:type="spellEnd"/>
      <w:r>
        <w:rPr>
          <w:rFonts w:ascii="Courier New" w:eastAsia="Courier New" w:hAnsi="Courier New" w:cs="Courier New"/>
        </w:rPr>
        <w:t xml:space="preserve"> on bottom line</w:t>
      </w:r>
    </w:p>
    <w:p w:rsidR="006A2A92" w:rsidRDefault="006A2A92">
      <w:pPr>
        <w:spacing w:line="276" w:lineRule="auto"/>
        <w:jc w:val="left"/>
        <w:rPr>
          <w:ins w:id="29" w:author="Larry Pearlstein" w:date="2017-11-26T21:29:00Z"/>
          <w:rFonts w:ascii="Courier New" w:eastAsia="Courier New" w:hAnsi="Courier New" w:cs="Courier New"/>
        </w:rPr>
      </w:pPr>
    </w:p>
    <w:p w:rsidR="00F73C57" w:rsidRDefault="00F73C57">
      <w:pPr>
        <w:spacing w:line="276" w:lineRule="auto"/>
        <w:jc w:val="left"/>
        <w:rPr>
          <w:ins w:id="30" w:author="Larry Pearlstein" w:date="2017-11-26T21:29:00Z"/>
          <w:rFonts w:ascii="Courier New" w:eastAsia="Courier New" w:hAnsi="Courier New" w:cs="Courier New"/>
        </w:rPr>
      </w:pPr>
      <w:ins w:id="31" w:author="Larry Pearlstein" w:date="2017-11-26T21:29:00Z">
        <w:r>
          <w:rPr>
            <w:rFonts w:ascii="Courier New" w:eastAsia="Courier New" w:hAnsi="Courier New" w:cs="Courier New"/>
          </w:rPr>
          <w:t>No – should be:</w:t>
        </w:r>
      </w:ins>
    </w:p>
    <w:p w:rsidR="00F73C57" w:rsidRDefault="00F73C57">
      <w:pPr>
        <w:spacing w:line="276" w:lineRule="auto"/>
        <w:jc w:val="left"/>
        <w:rPr>
          <w:rFonts w:ascii="Courier New" w:eastAsia="Courier New" w:hAnsi="Courier New" w:cs="Courier New"/>
        </w:rPr>
      </w:pPr>
    </w:p>
    <w:p w:rsidR="00F73C57" w:rsidRDefault="00A54800">
      <w:pPr>
        <w:spacing w:line="276" w:lineRule="auto"/>
        <w:jc w:val="left"/>
        <w:rPr>
          <w:ins w:id="32" w:author="Larry Pearlstein" w:date="2017-11-26T21:30:00Z"/>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ins w:id="33" w:author="Larry Pearlstein" w:date="2017-11-26T21:30:00Z">
        <w:r w:rsidR="00F73C57">
          <w:rPr>
            <w:rFonts w:ascii="Courier New" w:eastAsia="Courier New" w:hAnsi="Courier New" w:cs="Courier New"/>
          </w:rPr>
          <w:t xml:space="preserve"> Wait until </w:t>
        </w:r>
        <w:proofErr w:type="spellStart"/>
        <w:r w:rsidR="00F73C57">
          <w:rPr>
            <w:rFonts w:ascii="Courier New" w:eastAsia="Courier New" w:hAnsi="Courier New" w:cs="Courier New"/>
          </w:rPr>
          <w:t>timer_flag</w:t>
        </w:r>
        <w:proofErr w:type="spellEnd"/>
        <w:r w:rsidR="00F73C57">
          <w:rPr>
            <w:rFonts w:ascii="Courier New" w:eastAsia="Courier New" w:hAnsi="Courier New" w:cs="Courier New"/>
          </w:rPr>
          <w:t xml:space="preserve"> is set</w:t>
        </w:r>
      </w:ins>
    </w:p>
    <w:p w:rsidR="008068FA" w:rsidRDefault="008068FA">
      <w:pPr>
        <w:spacing w:line="276" w:lineRule="auto"/>
        <w:jc w:val="left"/>
        <w:rPr>
          <w:ins w:id="34" w:author="Larry Pearlstein" w:date="2017-11-26T21:29:00Z"/>
          <w:rFonts w:ascii="Courier New" w:eastAsia="Courier New" w:hAnsi="Courier New" w:cs="Courier New"/>
        </w:rPr>
      </w:pPr>
      <w:ins w:id="35" w:author="Larry Pearlstein" w:date="2017-11-26T21:30:00Z">
        <w:r>
          <w:rPr>
            <w:rFonts w:ascii="Courier New" w:eastAsia="Courier New" w:hAnsi="Courier New" w:cs="Courier New"/>
          </w:rPr>
          <w:t xml:space="preserve">      while (</w:t>
        </w:r>
        <w:proofErr w:type="spellStart"/>
        <w:r>
          <w:rPr>
            <w:rFonts w:ascii="Courier New" w:eastAsia="Courier New" w:hAnsi="Courier New" w:cs="Courier New"/>
          </w:rPr>
          <w:t>timer_flag</w:t>
        </w:r>
        <w:proofErr w:type="spellEnd"/>
        <w:r>
          <w:rPr>
            <w:rFonts w:ascii="Courier New" w:eastAsia="Courier New" w:hAnsi="Courier New" w:cs="Courier New"/>
          </w:rPr>
          <w:t xml:space="preserve"> == 0) {}</w:t>
        </w:r>
      </w:ins>
    </w:p>
    <w:p w:rsidR="006A2A92" w:rsidRDefault="00F73C57">
      <w:pPr>
        <w:spacing w:line="276" w:lineRule="auto"/>
        <w:jc w:val="left"/>
        <w:rPr>
          <w:rFonts w:ascii="Courier New" w:eastAsia="Courier New" w:hAnsi="Courier New" w:cs="Courier New"/>
        </w:rPr>
      </w:pPr>
      <w:ins w:id="36" w:author="Larry Pearlstein" w:date="2017-11-26T21:29:00Z">
        <w:r>
          <w:rPr>
            <w:rFonts w:ascii="Courier New" w:eastAsia="Courier New" w:hAnsi="Courier New" w:cs="Courier New"/>
          </w:rPr>
          <w:t xml:space="preserve">      // </w:t>
        </w:r>
      </w:ins>
      <w:del w:id="37" w:author="Larry Pearlstein" w:date="2017-11-26T21:29:00Z">
        <w:r w:rsidR="00A54800" w:rsidDel="00F73C57">
          <w:rPr>
            <w:rFonts w:ascii="Courier New" w:eastAsia="Courier New" w:hAnsi="Courier New" w:cs="Courier New"/>
          </w:rPr>
          <w:delText xml:space="preserve">sets </w:delText>
        </w:r>
      </w:del>
      <w:ins w:id="38" w:author="Larry Pearlstein" w:date="2017-11-26T21:29:00Z">
        <w:r>
          <w:rPr>
            <w:rFonts w:ascii="Courier New" w:eastAsia="Courier New" w:hAnsi="Courier New" w:cs="Courier New"/>
          </w:rPr>
          <w:t>S</w:t>
        </w:r>
        <w:r>
          <w:rPr>
            <w:rFonts w:ascii="Courier New" w:eastAsia="Courier New" w:hAnsi="Courier New" w:cs="Courier New"/>
          </w:rPr>
          <w:t xml:space="preserve">et </w:t>
        </w:r>
      </w:ins>
      <w:r w:rsidR="00A54800">
        <w:rPr>
          <w:rFonts w:ascii="Courier New" w:eastAsia="Courier New" w:hAnsi="Courier New" w:cs="Courier New"/>
        </w:rPr>
        <w:t>timer flag back to zero once it is 1 and writes to each register</w:t>
      </w:r>
    </w:p>
    <w:p w:rsidR="006A2A92" w:rsidDel="008068FA" w:rsidRDefault="00A54800">
      <w:pPr>
        <w:spacing w:line="276" w:lineRule="auto"/>
        <w:jc w:val="left"/>
        <w:rPr>
          <w:del w:id="39" w:author="Larry Pearlstein" w:date="2017-11-26T21:30:00Z"/>
          <w:rFonts w:ascii="Courier New" w:eastAsia="Courier New" w:hAnsi="Courier New" w:cs="Courier New"/>
        </w:rPr>
      </w:pPr>
      <w:del w:id="40" w:author="Larry Pearlstein" w:date="2017-11-26T21:30:00Z">
        <w:r w:rsidDel="008068FA">
          <w:rPr>
            <w:rFonts w:ascii="Courier New" w:eastAsia="Courier New" w:hAnsi="Courier New" w:cs="Courier New"/>
          </w:rPr>
          <w:delText xml:space="preserve">    </w:delText>
        </w:r>
        <w:r w:rsidDel="008068FA">
          <w:rPr>
            <w:rFonts w:ascii="Courier New" w:eastAsia="Courier New" w:hAnsi="Courier New" w:cs="Courier New"/>
          </w:rPr>
          <w:tab/>
          <w:delText>if (timer_flag==1)</w:delText>
        </w:r>
      </w:del>
    </w:p>
    <w:p w:rsidR="006A2A92" w:rsidDel="008068FA" w:rsidRDefault="00A54800">
      <w:pPr>
        <w:spacing w:line="276" w:lineRule="auto"/>
        <w:jc w:val="left"/>
        <w:rPr>
          <w:del w:id="41" w:author="Larry Pearlstein" w:date="2017-11-26T21:30:00Z"/>
          <w:rFonts w:ascii="Courier New" w:eastAsia="Courier New" w:hAnsi="Courier New" w:cs="Courier New"/>
        </w:rPr>
      </w:pPr>
      <w:del w:id="42" w:author="Larry Pearlstein" w:date="2017-11-26T21:30:00Z">
        <w:r w:rsidDel="008068FA">
          <w:rPr>
            <w:rFonts w:ascii="Courier New" w:eastAsia="Courier New" w:hAnsi="Courier New" w:cs="Courier New"/>
          </w:rPr>
          <w:delText xml:space="preserve">    </w:delText>
        </w:r>
        <w:r w:rsidDel="008068FA">
          <w:rPr>
            <w:rFonts w:ascii="Courier New" w:eastAsia="Courier New" w:hAnsi="Courier New" w:cs="Courier New"/>
          </w:rPr>
          <w:tab/>
          <w:delText>{</w:delText>
        </w:r>
      </w:del>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timer_flag</w:t>
      </w:r>
      <w:proofErr w:type="spellEnd"/>
      <w:r>
        <w:rPr>
          <w:rFonts w:ascii="Courier New" w:eastAsia="Courier New" w:hAnsi="Courier New" w:cs="Courier New"/>
        </w:rPr>
        <w:t>=0;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//reset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 xml:space="preserve">        </w:t>
      </w:r>
      <w:r>
        <w:rPr>
          <w:rFonts w:ascii="Courier New" w:eastAsia="Courier New" w:hAnsi="Courier New" w:cs="Courier New"/>
        </w:rPr>
        <w:tab/>
        <w:t>Control_Reg_2_</w:t>
      </w:r>
      <w:proofErr w:type="gramStart"/>
      <w:r>
        <w:rPr>
          <w:rFonts w:ascii="Courier New" w:eastAsia="Courier New" w:hAnsi="Courier New" w:cs="Courier New"/>
        </w:rPr>
        <w:t>Write(</w:t>
      </w:r>
      <w:proofErr w:type="gramEnd"/>
      <w:r>
        <w:rPr>
          <w:rFonts w:ascii="Courier New" w:eastAsia="Courier New" w:hAnsi="Courier New" w:cs="Courier New"/>
        </w:rPr>
        <w:t>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//trigger timer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Control_Reg_1_</w:t>
      </w:r>
      <w:proofErr w:type="gramStart"/>
      <w:r>
        <w:rPr>
          <w:rFonts w:ascii="Courier New" w:eastAsia="Courier New" w:hAnsi="Courier New" w:cs="Courier New"/>
        </w:rPr>
        <w:t>Write(</w:t>
      </w:r>
      <w:proofErr w:type="gramEnd"/>
      <w:r>
        <w:rPr>
          <w:rFonts w:ascii="Courier New" w:eastAsia="Courier New" w:hAnsi="Courier New" w:cs="Courier New"/>
        </w:rPr>
        <w:t>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Del="008068FA" w:rsidRDefault="00A54800">
      <w:pPr>
        <w:spacing w:line="276" w:lineRule="auto"/>
        <w:jc w:val="left"/>
        <w:rPr>
          <w:del w:id="43" w:author="Larry Pearlstein" w:date="2017-11-26T21:30:00Z"/>
          <w:rFonts w:ascii="Courier New" w:eastAsia="Courier New" w:hAnsi="Courier New" w:cs="Courier New"/>
        </w:rPr>
      </w:pPr>
      <w:del w:id="44" w:author="Larry Pearlstein" w:date="2017-11-26T21:30:00Z">
        <w:r w:rsidDel="008068FA">
          <w:rPr>
            <w:rFonts w:ascii="Courier New" w:eastAsia="Courier New" w:hAnsi="Courier New" w:cs="Courier New"/>
          </w:rPr>
          <w:delText xml:space="preserve">    </w:delText>
        </w:r>
        <w:r w:rsidDel="008068FA">
          <w:rPr>
            <w:rFonts w:ascii="Courier New" w:eastAsia="Courier New" w:hAnsi="Courier New" w:cs="Courier New"/>
          </w:rPr>
          <w:tab/>
          <w:delText>}</w:delText>
        </w:r>
      </w:del>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k += </w:t>
      </w:r>
      <w:proofErr w:type="gramStart"/>
      <w:r>
        <w:rPr>
          <w:rFonts w:ascii="Courier New" w:eastAsia="Courier New" w:hAnsi="Courier New" w:cs="Courier New"/>
        </w:rPr>
        <w:t xml:space="preserve">direction;   </w:t>
      </w:r>
      <w:proofErr w:type="gramEnd"/>
      <w:r>
        <w:rPr>
          <w:rFonts w:ascii="Courier New" w:eastAsia="Courier New" w:hAnsi="Courier New" w:cs="Courier New"/>
        </w:rPr>
        <w:t xml:space="preserve">                      </w:t>
      </w:r>
      <w:r>
        <w:rPr>
          <w:rFonts w:ascii="Courier New" w:eastAsia="Courier New" w:hAnsi="Courier New" w:cs="Courier New"/>
        </w:rPr>
        <w:tab/>
        <w:t>// Compute new position</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(k == 15)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direction = -1;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else if (k == 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direction = 1;</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sw2 = SW2_</w:t>
      </w:r>
      <w:proofErr w:type="gramStart"/>
      <w:r>
        <w:rPr>
          <w:rFonts w:ascii="Courier New" w:eastAsia="Courier New" w:hAnsi="Courier New" w:cs="Courier New"/>
        </w:rPr>
        <w:t>Read(</w:t>
      </w:r>
      <w:proofErr w:type="gramEnd"/>
      <w:r>
        <w:rPr>
          <w:rFonts w:ascii="Courier New" w:eastAsia="Courier New" w:hAnsi="Courier New" w:cs="Courier New"/>
        </w:rPr>
        <w:t xml:space="preserve">);                       </w:t>
      </w:r>
      <w:r>
        <w:rPr>
          <w:rFonts w:ascii="Courier New" w:eastAsia="Courier New" w:hAnsi="Courier New" w:cs="Courier New"/>
        </w:rPr>
        <w:tab/>
        <w:t>// Get current switch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sw3 = SW3_</w:t>
      </w:r>
      <w:proofErr w:type="gramStart"/>
      <w:r>
        <w:rPr>
          <w:rFonts w:ascii="Courier New" w:eastAsia="Courier New" w:hAnsi="Courier New" w:cs="Courier New"/>
        </w:rPr>
        <w:t>Read(</w:t>
      </w:r>
      <w:proofErr w:type="gramEnd"/>
      <w:r>
        <w:rPr>
          <w:rFonts w:ascii="Courier New" w:eastAsia="Courier New" w:hAnsi="Courier New" w:cs="Courier New"/>
        </w:rPr>
        <w:t xml:space="preserve">);                       </w:t>
      </w:r>
      <w:r>
        <w:rPr>
          <w:rFonts w:ascii="Courier New" w:eastAsia="Courier New" w:hAnsi="Courier New" w:cs="Courier New"/>
        </w:rPr>
        <w:tab/>
        <w:t>// Get current switch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(sw2 == 0 &amp;&amp; sw2_prev == 1)          </w:t>
      </w:r>
      <w:r>
        <w:rPr>
          <w:rFonts w:ascii="Courier New" w:eastAsia="Courier New" w:hAnsi="Courier New" w:cs="Courier New"/>
        </w:rPr>
        <w:tab/>
        <w:t>// If Switch 2 button down event, decrease delay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delay -= </w:t>
      </w:r>
      <w:proofErr w:type="spellStart"/>
      <w:r>
        <w:rPr>
          <w:rFonts w:ascii="Courier New" w:eastAsia="Courier New" w:hAnsi="Courier New" w:cs="Courier New"/>
        </w:rPr>
        <w:t>incr</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(sw3 == 0 &amp;&amp; sw3_prev == 1)          </w:t>
      </w:r>
      <w:r>
        <w:rPr>
          <w:rFonts w:ascii="Courier New" w:eastAsia="Courier New" w:hAnsi="Courier New" w:cs="Courier New"/>
        </w:rPr>
        <w:tab/>
        <w:t>// If Switch 3 button down event, increase delay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delay += </w:t>
      </w:r>
      <w:proofErr w:type="spellStart"/>
      <w:r>
        <w:rPr>
          <w:rFonts w:ascii="Courier New" w:eastAsia="Courier New" w:hAnsi="Courier New" w:cs="Courier New"/>
        </w:rPr>
        <w:t>incr</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sw2_prev = sw</w:t>
      </w:r>
      <w:proofErr w:type="gramStart"/>
      <w:r>
        <w:rPr>
          <w:rFonts w:ascii="Courier New" w:eastAsia="Courier New" w:hAnsi="Courier New" w:cs="Courier New"/>
        </w:rPr>
        <w:t xml:space="preserve">2;   </w:t>
      </w:r>
      <w:proofErr w:type="gramEnd"/>
      <w:r>
        <w:rPr>
          <w:rFonts w:ascii="Courier New" w:eastAsia="Courier New" w:hAnsi="Courier New" w:cs="Courier New"/>
        </w:rPr>
        <w:t xml:space="preserve">                  </w:t>
      </w:r>
      <w:r>
        <w:rPr>
          <w:rFonts w:ascii="Courier New" w:eastAsia="Courier New" w:hAnsi="Courier New" w:cs="Courier New"/>
        </w:rPr>
        <w:tab/>
        <w:t>// Update previous sw2 state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sw3_prev = sw</w:t>
      </w:r>
      <w:proofErr w:type="gramStart"/>
      <w:r>
        <w:rPr>
          <w:rFonts w:ascii="Courier New" w:eastAsia="Courier New" w:hAnsi="Courier New" w:cs="Courier New"/>
        </w:rPr>
        <w:t xml:space="preserve">3;   </w:t>
      </w:r>
      <w:proofErr w:type="gramEnd"/>
      <w:r>
        <w:rPr>
          <w:rFonts w:ascii="Courier New" w:eastAsia="Courier New" w:hAnsi="Courier New" w:cs="Courier New"/>
        </w:rPr>
        <w:t xml:space="preserve">                  </w:t>
      </w:r>
      <w:r>
        <w:rPr>
          <w:rFonts w:ascii="Courier New" w:eastAsia="Courier New" w:hAnsi="Courier New" w:cs="Courier New"/>
        </w:rPr>
        <w:tab/>
        <w:t>// Update previous sw3 state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Saturate delay to upper and lower limits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(delay &gt; </w:t>
      </w:r>
      <w:proofErr w:type="spellStart"/>
      <w:r>
        <w:rPr>
          <w:rFonts w:ascii="Courier New" w:eastAsia="Courier New" w:hAnsi="Courier New" w:cs="Courier New"/>
        </w:rPr>
        <w:t>ulim</w:t>
      </w:r>
      <w:proofErr w:type="spellEnd"/>
      <w:r>
        <w:rPr>
          <w:rFonts w:ascii="Courier New" w:eastAsia="Courier New" w:hAnsi="Courier New" w:cs="Courier New"/>
        </w:rPr>
        <w:t xml:space="preserve">) delay = </w:t>
      </w:r>
      <w:proofErr w:type="spellStart"/>
      <w:r>
        <w:rPr>
          <w:rFonts w:ascii="Courier New" w:eastAsia="Courier New" w:hAnsi="Courier New" w:cs="Courier New"/>
        </w:rPr>
        <w:t>ulim</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if (delay &lt; </w:t>
      </w:r>
      <w:proofErr w:type="spellStart"/>
      <w:r>
        <w:rPr>
          <w:rFonts w:ascii="Courier New" w:eastAsia="Courier New" w:hAnsi="Courier New" w:cs="Courier New"/>
        </w:rPr>
        <w:t>llim</w:t>
      </w:r>
      <w:proofErr w:type="spellEnd"/>
      <w:r>
        <w:rPr>
          <w:rFonts w:ascii="Courier New" w:eastAsia="Courier New" w:hAnsi="Courier New" w:cs="Courier New"/>
        </w:rPr>
        <w:t xml:space="preserve">) delay = </w:t>
      </w:r>
      <w:proofErr w:type="spellStart"/>
      <w:r>
        <w:rPr>
          <w:rFonts w:ascii="Courier New" w:eastAsia="Courier New" w:hAnsi="Courier New" w:cs="Courier New"/>
        </w:rPr>
        <w:t>llim</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6A2A92">
      <w:pPr>
        <w:spacing w:line="276" w:lineRule="auto"/>
        <w:jc w:val="left"/>
        <w:rPr>
          <w:sz w:val="24"/>
          <w:szCs w:val="24"/>
        </w:rPr>
      </w:pPr>
    </w:p>
    <w:p w:rsidR="006A2A92" w:rsidRDefault="00A54800">
      <w:pPr>
        <w:spacing w:line="276" w:lineRule="auto"/>
        <w:jc w:val="left"/>
        <w:rPr>
          <w:rFonts w:ascii="Courier New" w:eastAsia="Courier New" w:hAnsi="Courier New" w:cs="Courier New"/>
          <w:b/>
        </w:rPr>
      </w:pPr>
      <w:r>
        <w:rPr>
          <w:rFonts w:ascii="Courier New" w:eastAsia="Courier New" w:hAnsi="Courier New" w:cs="Courier New"/>
          <w:b/>
        </w:rPr>
        <w:t>Commented and Debugged “isr_1.c” Code</w:t>
      </w:r>
    </w:p>
    <w:p w:rsidR="006A2A92" w:rsidRDefault="006A2A92">
      <w:pPr>
        <w:spacing w:line="276" w:lineRule="auto"/>
        <w:jc w:val="left"/>
        <w:rPr>
          <w:rFonts w:ascii="Courier New" w:eastAsia="Courier New" w:hAnsi="Courier New" w:cs="Courier New"/>
          <w:b/>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pins’ .h files so that isr_1 may access them</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DIG_IN_PIN.h</w:t>
      </w:r>
      <w:proofErr w:type="spellEnd"/>
      <w:r>
        <w:rPr>
          <w:rFonts w:ascii="Courier New" w:eastAsia="Courier New" w:hAnsi="Courier New" w:cs="Courier New"/>
        </w:rPr>
        <w:t>&gt;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DIG_OUT_PIN.h</w:t>
      </w:r>
      <w:proofErr w:type="spellEnd"/>
      <w:r>
        <w:rPr>
          <w:rFonts w:ascii="Courier New" w:eastAsia="Courier New" w:hAnsi="Courier New" w:cs="Courier New"/>
        </w:rPr>
        <w:t>&gt;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cydevice_trm.h</w:t>
      </w:r>
      <w:proofErr w:type="spellEnd"/>
      <w:r>
        <w:rPr>
          <w:rFonts w:ascii="Courier New" w:eastAsia="Courier New" w:hAnsi="Courier New" w:cs="Courier New"/>
        </w:rPr>
        <w:t>&gt;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CyLib.h</w:t>
      </w:r>
      <w:proofErr w:type="spellEnd"/>
      <w:r>
        <w:rPr>
          <w:rFonts w:ascii="Courier New" w:eastAsia="Courier New" w:hAnsi="Courier New" w:cs="Courier New"/>
        </w:rPr>
        <w:t>&gt;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&lt;isr_1.h&gt;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cyapicallbacks.h</w:t>
      </w:r>
      <w:proofErr w:type="spell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if !defined</w:t>
      </w:r>
      <w:proofErr w:type="gramEnd"/>
      <w:r>
        <w:rPr>
          <w:rFonts w:ascii="Courier New" w:eastAsia="Courier New" w:hAnsi="Courier New" w:cs="Courier New"/>
        </w:rPr>
        <w:t>(isr_1__REMOVED) /* Check for removal by optimization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start and definition codes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 `#START isr_1_intc`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uint32 volatile </w:t>
      </w:r>
      <w:proofErr w:type="spellStart"/>
      <w:r>
        <w:rPr>
          <w:rFonts w:ascii="Courier New" w:eastAsia="Courier New" w:hAnsi="Courier New" w:cs="Courier New"/>
        </w:rPr>
        <w:t>int_count</w:t>
      </w:r>
      <w:proofErr w:type="spellEnd"/>
      <w:r>
        <w:rPr>
          <w:rFonts w:ascii="Courier New" w:eastAsia="Courier New" w:hAnsi="Courier New" w:cs="Courier New"/>
        </w:rPr>
        <w:t xml:space="preserve"> =0;</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`#END`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ifndef</w:t>
      </w:r>
      <w:proofErr w:type="spellEnd"/>
      <w:r>
        <w:rPr>
          <w:rFonts w:ascii="Courier New" w:eastAsia="Courier New" w:hAnsi="Courier New" w:cs="Courier New"/>
        </w:rPr>
        <w:t xml:space="preserve"> CYINT_IRQ_BASE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#define CYINT_IRQ_</w:t>
      </w:r>
      <w:proofErr w:type="gramStart"/>
      <w:r>
        <w:rPr>
          <w:rFonts w:ascii="Courier New" w:eastAsia="Courier New" w:hAnsi="Courier New" w:cs="Courier New"/>
        </w:rPr>
        <w:t xml:space="preserve">BASE  </w:t>
      </w:r>
      <w:r>
        <w:rPr>
          <w:rFonts w:ascii="Courier New" w:eastAsia="Courier New" w:hAnsi="Courier New" w:cs="Courier New"/>
        </w:rPr>
        <w:tab/>
      </w:r>
      <w:proofErr w:type="gramEnd"/>
      <w:r>
        <w:rPr>
          <w:rFonts w:ascii="Courier New" w:eastAsia="Courier New" w:hAnsi="Courier New" w:cs="Courier New"/>
        </w:rPr>
        <w:t>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CYINT_IRQ_BASE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ifndef</w:t>
      </w:r>
      <w:proofErr w:type="spellEnd"/>
      <w:r>
        <w:rPr>
          <w:rFonts w:ascii="Courier New" w:eastAsia="Courier New" w:hAnsi="Courier New" w:cs="Courier New"/>
        </w:rPr>
        <w:t xml:space="preserve"> CYINT_VECT_TABLE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#define CYINT_VECT_TABLE</w:t>
      </w:r>
      <w:r>
        <w:rPr>
          <w:rFonts w:ascii="Courier New" w:eastAsia="Courier New" w:hAnsi="Courier New" w:cs="Courier New"/>
        </w:rPr>
        <w:tab/>
        <w:t>((</w:t>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CYREG_NVIC_VECT_OFFSET)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CYINT_VECT_TABLE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Declared in startup, used to set unused interrupts to.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CY_ISR_PROTO(</w:t>
      </w:r>
      <w:proofErr w:type="spellStart"/>
      <w:r>
        <w:rPr>
          <w:rFonts w:ascii="Courier New" w:eastAsia="Courier New" w:hAnsi="Courier New" w:cs="Courier New"/>
        </w:rPr>
        <w:t>IntDefaultHandler</w:t>
      </w:r>
      <w:proofErr w:type="spell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isr_1_Start (starts </w:t>
      </w:r>
      <w:proofErr w:type="spellStart"/>
      <w:r>
        <w:rPr>
          <w:rFonts w:ascii="Courier New" w:eastAsia="Courier New" w:hAnsi="Courier New" w:cs="Courier New"/>
        </w:rPr>
        <w:t>isr</w:t>
      </w:r>
      <w:proofErr w:type="spellEnd"/>
      <w:r>
        <w:rPr>
          <w:rFonts w:ascii="Courier New" w:eastAsia="Courier New" w:hAnsi="Courier New" w:cs="Courier New"/>
        </w:rPr>
        <w:t>, unchanged from original</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isr_1_Start(void)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For all we know the interrupt is active.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w:t>
      </w:r>
      <w:proofErr w:type="gramStart"/>
      <w:r>
        <w:rPr>
          <w:rFonts w:ascii="Courier New" w:eastAsia="Courier New" w:hAnsi="Courier New" w:cs="Courier New"/>
        </w:rPr>
        <w:t>Disable(</w:t>
      </w:r>
      <w:proofErr w:type="gram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isr_1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isr_1_SetVector(&amp;isr_1_Interrupt);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priority.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isr_1_SetPriority((uint</w:t>
      </w:r>
      <w:proofErr w:type="gramStart"/>
      <w:r>
        <w:rPr>
          <w:rFonts w:ascii="Courier New" w:eastAsia="Courier New" w:hAnsi="Courier New" w:cs="Courier New"/>
        </w:rPr>
        <w:t>8)isr</w:t>
      </w:r>
      <w:proofErr w:type="gramEnd"/>
      <w:r>
        <w:rPr>
          <w:rFonts w:ascii="Courier New" w:eastAsia="Courier New" w:hAnsi="Courier New" w:cs="Courier New"/>
        </w:rPr>
        <w:t>_1_INTC_PRIOR_NUMBER);</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it.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w:t>
      </w:r>
      <w:proofErr w:type="gramStart"/>
      <w:r>
        <w:rPr>
          <w:rFonts w:ascii="Courier New" w:eastAsia="Courier New" w:hAnsi="Courier New" w:cs="Courier New"/>
        </w:rPr>
        <w:t>Enable(</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isr_1_StartEx (sets up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w:t>
      </w:r>
      <w:proofErr w:type="gramStart"/>
      <w:r>
        <w:rPr>
          <w:rFonts w:ascii="Courier New" w:eastAsia="Courier New" w:hAnsi="Courier New" w:cs="Courier New"/>
        </w:rPr>
        <w:t>StartEx(</w:t>
      </w:r>
      <w:proofErr w:type="spellStart"/>
      <w:proofErr w:type="gramEnd"/>
      <w:r>
        <w:rPr>
          <w:rFonts w:ascii="Courier New" w:eastAsia="Courier New" w:hAnsi="Courier New" w:cs="Courier New"/>
        </w:rPr>
        <w:t>cyisraddress</w:t>
      </w:r>
      <w:proofErr w:type="spellEnd"/>
      <w:r>
        <w:rPr>
          <w:rFonts w:ascii="Courier New" w:eastAsia="Courier New" w:hAnsi="Courier New" w:cs="Courier New"/>
        </w:rPr>
        <w:t xml:space="preserve">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For all we know the interrupt is active.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w:t>
      </w:r>
      <w:proofErr w:type="gramStart"/>
      <w:r>
        <w:rPr>
          <w:rFonts w:ascii="Courier New" w:eastAsia="Courier New" w:hAnsi="Courier New" w:cs="Courier New"/>
        </w:rPr>
        <w:t>Disable(</w:t>
      </w:r>
      <w:proofErr w:type="gram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isr_1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isr_1_SetVector(address);</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priority.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isr_1_SetPriority((uint</w:t>
      </w:r>
      <w:proofErr w:type="gramStart"/>
      <w:r>
        <w:rPr>
          <w:rFonts w:ascii="Courier New" w:eastAsia="Courier New" w:hAnsi="Courier New" w:cs="Courier New"/>
        </w:rPr>
        <w:t>8)isr</w:t>
      </w:r>
      <w:proofErr w:type="gramEnd"/>
      <w:r>
        <w:rPr>
          <w:rFonts w:ascii="Courier New" w:eastAsia="Courier New" w:hAnsi="Courier New" w:cs="Courier New"/>
        </w:rPr>
        <w:t>_1_INTC_PRIOR_NUMBER);</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it.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w:t>
      </w:r>
      <w:proofErr w:type="gramStart"/>
      <w:r>
        <w:rPr>
          <w:rFonts w:ascii="Courier New" w:eastAsia="Courier New" w:hAnsi="Courier New" w:cs="Courier New"/>
        </w:rPr>
        <w:t>Enable(</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isr_1_Stop (stops and removes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isr_1_Stop(void)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Disable this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w:t>
      </w:r>
      <w:proofErr w:type="gramStart"/>
      <w:r>
        <w:rPr>
          <w:rFonts w:ascii="Courier New" w:eastAsia="Courier New" w:hAnsi="Courier New" w:cs="Courier New"/>
        </w:rPr>
        <w:t>Disable(</w:t>
      </w:r>
      <w:proofErr w:type="gram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passive one.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isr_1_SetVector(&amp;</w:t>
      </w:r>
      <w:proofErr w:type="spellStart"/>
      <w:r>
        <w:rPr>
          <w:rFonts w:ascii="Courier New" w:eastAsia="Courier New" w:hAnsi="Courier New" w:cs="Courier New"/>
        </w:rPr>
        <w:t>IntDefaultHandler</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isr_1_Interrupt (default function,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CY_ISR(isr_1_Interrupt)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#ifdef isr_1_INTERRUPT_INTERRUPT_CALLBACK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isr_1_Interrupt_</w:t>
      </w:r>
      <w:proofErr w:type="gramStart"/>
      <w:r>
        <w:rPr>
          <w:rFonts w:ascii="Courier New" w:eastAsia="Courier New" w:hAnsi="Courier New" w:cs="Courier New"/>
        </w:rPr>
        <w:t>InterruptCallback(</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#endif /* isr_1_INTERRUPT_INTERRUPT_CALLBACK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//reading and writing the pins within the </w:t>
      </w:r>
      <w:proofErr w:type="spellStart"/>
      <w:r>
        <w:rPr>
          <w:rFonts w:ascii="Courier New" w:eastAsia="Courier New" w:hAnsi="Courier New" w:cs="Courier New"/>
        </w:rPr>
        <w:t>isr</w:t>
      </w:r>
      <w:proofErr w:type="spellEnd"/>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roofErr w:type="gramStart"/>
      <w:r>
        <w:rPr>
          <w:rFonts w:ascii="Courier New" w:eastAsia="Courier New" w:hAnsi="Courier New" w:cs="Courier New"/>
        </w:rPr>
        <w:t>*  Place</w:t>
      </w:r>
      <w:proofErr w:type="gramEnd"/>
      <w:r>
        <w:rPr>
          <w:rFonts w:ascii="Courier New" w:eastAsia="Courier New" w:hAnsi="Courier New" w:cs="Courier New"/>
        </w:rPr>
        <w:t xml:space="preserve"> your Interrupt code here.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`#START isr_1_Interrupt`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DIG_IN_PIN_</w:t>
      </w:r>
      <w:proofErr w:type="gramStart"/>
      <w:r>
        <w:rPr>
          <w:rFonts w:ascii="Courier New" w:eastAsia="Courier New" w:hAnsi="Courier New" w:cs="Courier New"/>
        </w:rPr>
        <w:t>Read</w:t>
      </w:r>
      <w:proofErr w:type="spellEnd"/>
      <w:r>
        <w:rPr>
          <w:rFonts w:ascii="Courier New" w:eastAsia="Courier New" w:hAnsi="Courier New" w:cs="Courier New"/>
        </w:rPr>
        <w:t>(</w:t>
      </w:r>
      <w:proofErr w:type="gramEnd"/>
      <w:r>
        <w:rPr>
          <w:rFonts w:ascii="Courier New" w:eastAsia="Courier New" w:hAnsi="Courier New" w:cs="Courier New"/>
        </w:rPr>
        <w: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DIG_OUT_PIN_Write</w:t>
      </w:r>
      <w:proofErr w:type="spellEnd"/>
      <w:r>
        <w:rPr>
          <w:rFonts w:ascii="Courier New" w:eastAsia="Courier New" w:hAnsi="Courier New" w:cs="Courier New"/>
        </w:rPr>
        <w:t>(</w:t>
      </w:r>
      <w:proofErr w:type="spellStart"/>
      <w:r>
        <w:rPr>
          <w:rFonts w:ascii="Courier New" w:eastAsia="Courier New" w:hAnsi="Courier New" w:cs="Courier New"/>
        </w:rPr>
        <w:t>DIG_IN_PIN_</w:t>
      </w:r>
      <w:proofErr w:type="gramStart"/>
      <w:r>
        <w:rPr>
          <w:rFonts w:ascii="Courier New" w:eastAsia="Courier New" w:hAnsi="Courier New" w:cs="Courier New"/>
        </w:rPr>
        <w:t>Read</w:t>
      </w:r>
      <w:proofErr w:type="spellEnd"/>
      <w:r>
        <w:rPr>
          <w:rFonts w:ascii="Courier New" w:eastAsia="Courier New" w:hAnsi="Courier New" w:cs="Courier New"/>
        </w:rPr>
        <w:t>(</w:t>
      </w:r>
      <w:proofErr w:type="gramEnd"/>
      <w:r>
        <w:rPr>
          <w:rFonts w:ascii="Courier New" w:eastAsia="Courier New" w:hAnsi="Courier New" w:cs="Courier New"/>
        </w:rPr>
        <w: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 </w:t>
      </w:r>
      <w:proofErr w:type="spellStart"/>
      <w:r>
        <w:rPr>
          <w:rFonts w:ascii="Courier New" w:eastAsia="Courier New" w:hAnsi="Courier New" w:cs="Courier New"/>
        </w:rPr>
        <w:t>int_count</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DIG_IN_PIN_</w:t>
      </w:r>
      <w:proofErr w:type="gramStart"/>
      <w:r>
        <w:rPr>
          <w:rFonts w:ascii="Courier New" w:eastAsia="Courier New" w:hAnsi="Courier New" w:cs="Courier New"/>
        </w:rPr>
        <w:t>ClearInterrupt</w:t>
      </w:r>
      <w:proofErr w:type="spellEnd"/>
      <w:r>
        <w:rPr>
          <w:rFonts w:ascii="Courier New" w:eastAsia="Courier New" w:hAnsi="Courier New" w:cs="Courier New"/>
        </w:rPr>
        <w:t>(</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isr_1_SetVector (changes </w:t>
      </w:r>
      <w:proofErr w:type="spellStart"/>
      <w:r>
        <w:rPr>
          <w:rFonts w:ascii="Courier New" w:eastAsia="Courier New" w:hAnsi="Courier New" w:cs="Courier New"/>
        </w:rPr>
        <w:t>isr</w:t>
      </w:r>
      <w:proofErr w:type="spellEnd"/>
      <w:r>
        <w:rPr>
          <w:rFonts w:ascii="Courier New" w:eastAsia="Courier New" w:hAnsi="Courier New" w:cs="Courier New"/>
        </w:rPr>
        <w:t xml:space="preserve"> vector,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w:t>
      </w:r>
      <w:proofErr w:type="gramStart"/>
      <w:r>
        <w:rPr>
          <w:rFonts w:ascii="Courier New" w:eastAsia="Courier New" w:hAnsi="Courier New" w:cs="Courier New"/>
        </w:rPr>
        <w:t>SetVector(</w:t>
      </w:r>
      <w:proofErr w:type="spellStart"/>
      <w:proofErr w:type="gramEnd"/>
      <w:r>
        <w:rPr>
          <w:rFonts w:ascii="Courier New" w:eastAsia="Courier New" w:hAnsi="Courier New" w:cs="Courier New"/>
        </w:rPr>
        <w:t>cyisraddress</w:t>
      </w:r>
      <w:proofErr w:type="spellEnd"/>
      <w:r>
        <w:rPr>
          <w:rFonts w:ascii="Courier New" w:eastAsia="Courier New" w:hAnsi="Courier New" w:cs="Courier New"/>
        </w:rPr>
        <w:t xml:space="preserve">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w:t>
      </w:r>
      <w:proofErr w:type="spellStart"/>
      <w:r>
        <w:rPr>
          <w:rFonts w:ascii="Courier New" w:eastAsia="Courier New" w:hAnsi="Courier New" w:cs="Courier New"/>
        </w:rPr>
        <w:t>ramVectorTable</w:t>
      </w:r>
      <w:proofErr w:type="spell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ramVectorTable</w:t>
      </w:r>
      <w:proofErr w:type="spellEnd"/>
      <w:r>
        <w:rPr>
          <w:rFonts w:ascii="Courier New" w:eastAsia="Courier New" w:hAnsi="Courier New" w:cs="Courier New"/>
        </w:rPr>
        <w:t xml:space="preserve"> = (</w:t>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*CYINT_VECT_TABLE;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ramVectorTable</w:t>
      </w:r>
      <w:proofErr w:type="spellEnd"/>
      <w:r>
        <w:rPr>
          <w:rFonts w:ascii="Courier New" w:eastAsia="Courier New" w:hAnsi="Courier New" w:cs="Courier New"/>
        </w:rPr>
        <w:t>[</w:t>
      </w:r>
      <w:proofErr w:type="gramEnd"/>
      <w:r>
        <w:rPr>
          <w:rFonts w:ascii="Courier New" w:eastAsia="Courier New" w:hAnsi="Courier New" w:cs="Courier New"/>
        </w:rPr>
        <w:t>CYINT_IRQ_BASE + (uint32)isr_1__INTC_NUMBER] =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isr_1_GetVector (gets the address of the vector,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proofErr w:type="spellStart"/>
      <w:r>
        <w:rPr>
          <w:rFonts w:ascii="Courier New" w:eastAsia="Courier New" w:hAnsi="Courier New" w:cs="Courier New"/>
        </w:rPr>
        <w:t>cyisraddress</w:t>
      </w:r>
      <w:proofErr w:type="spellEnd"/>
      <w:r>
        <w:rPr>
          <w:rFonts w:ascii="Courier New" w:eastAsia="Courier New" w:hAnsi="Courier New" w:cs="Courier New"/>
        </w:rPr>
        <w:t xml:space="preserve"> isr_1_GetVector(void)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w:t>
      </w:r>
      <w:proofErr w:type="spellStart"/>
      <w:r>
        <w:rPr>
          <w:rFonts w:ascii="Courier New" w:eastAsia="Courier New" w:hAnsi="Courier New" w:cs="Courier New"/>
        </w:rPr>
        <w:t>ramVectorTable</w:t>
      </w:r>
      <w:proofErr w:type="spell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ab/>
      </w:r>
      <w:proofErr w:type="spellStart"/>
      <w:r>
        <w:rPr>
          <w:rFonts w:ascii="Courier New" w:eastAsia="Courier New" w:hAnsi="Courier New" w:cs="Courier New"/>
        </w:rPr>
        <w:t>ramVectorTable</w:t>
      </w:r>
      <w:proofErr w:type="spellEnd"/>
      <w:r>
        <w:rPr>
          <w:rFonts w:ascii="Courier New" w:eastAsia="Courier New" w:hAnsi="Courier New" w:cs="Courier New"/>
        </w:rPr>
        <w:t xml:space="preserve"> = (</w:t>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*CYINT_VECT_TABLE;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return </w:t>
      </w:r>
      <w:proofErr w:type="spellStart"/>
      <w:proofErr w:type="gramStart"/>
      <w:r>
        <w:rPr>
          <w:rFonts w:ascii="Courier New" w:eastAsia="Courier New" w:hAnsi="Courier New" w:cs="Courier New"/>
        </w:rPr>
        <w:t>ramVectorTable</w:t>
      </w:r>
      <w:proofErr w:type="spellEnd"/>
      <w:r>
        <w:rPr>
          <w:rFonts w:ascii="Courier New" w:eastAsia="Courier New" w:hAnsi="Courier New" w:cs="Courier New"/>
        </w:rPr>
        <w:t>[</w:t>
      </w:r>
      <w:proofErr w:type="gramEnd"/>
      <w:r>
        <w:rPr>
          <w:rFonts w:ascii="Courier New" w:eastAsia="Courier New" w:hAnsi="Courier New" w:cs="Courier New"/>
        </w:rPr>
        <w:t>CYINT_IRQ_BASE + (uint32)isr_1__INTC_NUMBER];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isr_1_SetPriority (sets interrupt priority,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w:t>
      </w:r>
      <w:proofErr w:type="gramStart"/>
      <w:r>
        <w:rPr>
          <w:rFonts w:ascii="Courier New" w:eastAsia="Courier New" w:hAnsi="Courier New" w:cs="Courier New"/>
        </w:rPr>
        <w:t>SetPriority(</w:t>
      </w:r>
      <w:proofErr w:type="gramEnd"/>
      <w:r>
        <w:rPr>
          <w:rFonts w:ascii="Courier New" w:eastAsia="Courier New" w:hAnsi="Courier New" w:cs="Courier New"/>
        </w:rPr>
        <w:t>uint8 priority)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*isr_1_INTC_PRIOR = priority &lt;&lt; 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isr_1_GetPriority (gets interrupt priority,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uint8 isr_1_GetPriority(void)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uint8 priority;</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priority = *isr_1_INTC_PRIOR &gt;&gt; 5;</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priority;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isr_1_Enable (enables the </w:t>
      </w:r>
      <w:proofErr w:type="spellStart"/>
      <w:r>
        <w:rPr>
          <w:rFonts w:ascii="Courier New" w:eastAsia="Courier New" w:hAnsi="Courier New" w:cs="Courier New"/>
        </w:rPr>
        <w:t>isr</w:t>
      </w:r>
      <w:proofErr w:type="spellEnd"/>
      <w:r>
        <w:rPr>
          <w:rFonts w:ascii="Courier New" w:eastAsia="Courier New" w:hAnsi="Courier New" w:cs="Courier New"/>
        </w:rPr>
        <w:t>,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isr_1_Enable(void)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*isr_1_INTC_SET_EN = isr_1__INTC_MASK;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isr_1_GetState (gets state of interrupt, code unchanged)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uint8 isr_1_GetState(void)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Get the state of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((*isr_1_INTC_SET_EN &amp; (uint</w:t>
      </w:r>
      <w:proofErr w:type="gramStart"/>
      <w:r>
        <w:rPr>
          <w:rFonts w:ascii="Courier New" w:eastAsia="Courier New" w:hAnsi="Courier New" w:cs="Courier New"/>
        </w:rPr>
        <w:t>32)isr</w:t>
      </w:r>
      <w:proofErr w:type="gramEnd"/>
      <w:r>
        <w:rPr>
          <w:rFonts w:ascii="Courier New" w:eastAsia="Courier New" w:hAnsi="Courier New" w:cs="Courier New"/>
        </w:rPr>
        <w:t>_1__INTC_MASK) != 0u) ? 1u:0u;</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isr_1_Disable (disables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isr_1_Disable(void)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Disable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*isr_1_INTC_CLR_EN = isr_1__INTC_MASK;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isr_1_SetPending (puts interrupt into pending state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isr_1_SetPending(void)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*isr_1_INTC_SET_PD = isr_1__INTC_MASK;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isr_1_ClearPending (clears pending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isr_1_ClearPending(void)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*isr_1_INTC_CLR_PD = isr_1__INTC_MASK;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End check for removal by optimization */</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 END OF FILE */</w:t>
      </w:r>
    </w:p>
    <w:p w:rsidR="006A2A92" w:rsidRDefault="006A2A92">
      <w:pPr>
        <w:spacing w:line="276" w:lineRule="auto"/>
        <w:jc w:val="left"/>
        <w:rPr>
          <w:rFonts w:ascii="Courier New" w:eastAsia="Courier New" w:hAnsi="Courier New" w:cs="Courier New"/>
          <w:b/>
        </w:rPr>
      </w:pPr>
    </w:p>
    <w:p w:rsidR="006A2A92" w:rsidRDefault="006A2A92">
      <w:pPr>
        <w:spacing w:line="276" w:lineRule="auto"/>
        <w:jc w:val="left"/>
        <w:rPr>
          <w:rFonts w:ascii="Courier New" w:eastAsia="Courier New" w:hAnsi="Courier New" w:cs="Courier New"/>
          <w:b/>
        </w:rPr>
      </w:pPr>
    </w:p>
    <w:p w:rsidR="006A2A92" w:rsidRDefault="00A54800">
      <w:pPr>
        <w:spacing w:line="276" w:lineRule="auto"/>
        <w:jc w:val="left"/>
        <w:rPr>
          <w:rFonts w:ascii="Courier New" w:eastAsia="Courier New" w:hAnsi="Courier New" w:cs="Courier New"/>
          <w:b/>
        </w:rPr>
      </w:pPr>
      <w:r>
        <w:rPr>
          <w:rFonts w:ascii="Courier New" w:eastAsia="Courier New" w:hAnsi="Courier New" w:cs="Courier New"/>
          <w:b/>
        </w:rPr>
        <w:t>Commented and Debugged “isr_2.c” Code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cydevice_trm.h</w:t>
      </w:r>
      <w:proofErr w:type="spellEnd"/>
      <w:r>
        <w:rPr>
          <w:rFonts w:ascii="Courier New" w:eastAsia="Courier New" w:hAnsi="Courier New" w:cs="Courier New"/>
        </w:rPr>
        <w:t>&gt;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w:t>
      </w:r>
      <w:proofErr w:type="spellStart"/>
      <w:r>
        <w:rPr>
          <w:rFonts w:ascii="Courier New" w:eastAsia="Courier New" w:hAnsi="Courier New" w:cs="Courier New"/>
        </w:rPr>
        <w:t>CyLib.h</w:t>
      </w:r>
      <w:proofErr w:type="spellEnd"/>
      <w:r>
        <w:rPr>
          <w:rFonts w:ascii="Courier New" w:eastAsia="Courier New" w:hAnsi="Courier New" w:cs="Courier New"/>
        </w:rPr>
        <w:t>&gt;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&lt;isr_2.h&gt;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w:t>
      </w:r>
      <w:proofErr w:type="spellStart"/>
      <w:r>
        <w:rPr>
          <w:rFonts w:ascii="Courier New" w:eastAsia="Courier New" w:hAnsi="Courier New" w:cs="Courier New"/>
        </w:rPr>
        <w:t>cyapicallbacks.h</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proofErr w:type="spellStart"/>
      <w:r>
        <w:rPr>
          <w:rFonts w:ascii="Courier New" w:eastAsia="Courier New" w:hAnsi="Courier New" w:cs="Courier New"/>
        </w:rPr>
        <w:t>int</w:t>
      </w:r>
      <w:proofErr w:type="spellEnd"/>
      <w:r>
        <w:rPr>
          <w:rFonts w:ascii="Courier New" w:eastAsia="Courier New" w:hAnsi="Courier New" w:cs="Courier New"/>
        </w:rPr>
        <w:t xml:space="preserve"> volatile </w:t>
      </w:r>
      <w:proofErr w:type="spellStart"/>
      <w:r>
        <w:rPr>
          <w:rFonts w:ascii="Courier New" w:eastAsia="Courier New" w:hAnsi="Courier New" w:cs="Courier New"/>
        </w:rPr>
        <w:t>timer_flag</w:t>
      </w:r>
      <w:proofErr w:type="spell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if !defined</w:t>
      </w:r>
      <w:proofErr w:type="gramEnd"/>
      <w:r>
        <w:rPr>
          <w:rFonts w:ascii="Courier New" w:eastAsia="Courier New" w:hAnsi="Courier New" w:cs="Courier New"/>
        </w:rPr>
        <w:t>(isr_2__REMOVED) /* Check for removal by optimization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//include and defines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`#START isr_2_intc`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`#END`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ifndef</w:t>
      </w:r>
      <w:proofErr w:type="spellEnd"/>
      <w:r>
        <w:rPr>
          <w:rFonts w:ascii="Courier New" w:eastAsia="Courier New" w:hAnsi="Courier New" w:cs="Courier New"/>
        </w:rPr>
        <w:t xml:space="preserve"> CYINT_IRQ_BASE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#define CYINT_IRQ_</w:t>
      </w:r>
      <w:proofErr w:type="gramStart"/>
      <w:r>
        <w:rPr>
          <w:rFonts w:ascii="Courier New" w:eastAsia="Courier New" w:hAnsi="Courier New" w:cs="Courier New"/>
        </w:rPr>
        <w:t xml:space="preserve">BASE  </w:t>
      </w:r>
      <w:r>
        <w:rPr>
          <w:rFonts w:ascii="Courier New" w:eastAsia="Courier New" w:hAnsi="Courier New" w:cs="Courier New"/>
        </w:rPr>
        <w:tab/>
      </w:r>
      <w:proofErr w:type="gramEnd"/>
      <w:r>
        <w:rPr>
          <w:rFonts w:ascii="Courier New" w:eastAsia="Courier New" w:hAnsi="Courier New" w:cs="Courier New"/>
        </w:rPr>
        <w:t>16</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CYINT_IRQ_BASE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ifndef</w:t>
      </w:r>
      <w:proofErr w:type="spellEnd"/>
      <w:r>
        <w:rPr>
          <w:rFonts w:ascii="Courier New" w:eastAsia="Courier New" w:hAnsi="Courier New" w:cs="Courier New"/>
        </w:rPr>
        <w:t xml:space="preserve"> CYINT_VECT_TABLE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#define CYINT_VECT_TABLE</w:t>
      </w:r>
      <w:r>
        <w:rPr>
          <w:rFonts w:ascii="Courier New" w:eastAsia="Courier New" w:hAnsi="Courier New" w:cs="Courier New"/>
        </w:rPr>
        <w:tab/>
        <w:t>((</w:t>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CYREG_NVIC_VECT_OFFSET)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#endif /* CYINT_VECT_TABLE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Declared in startup, used to set unused interrupts to.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CY_ISR_PROTO(</w:t>
      </w:r>
      <w:proofErr w:type="spellStart"/>
      <w:r>
        <w:rPr>
          <w:rFonts w:ascii="Courier New" w:eastAsia="Courier New" w:hAnsi="Courier New" w:cs="Courier New"/>
        </w:rPr>
        <w:t>IntDefaultHandler</w:t>
      </w:r>
      <w:proofErr w:type="spell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isr_2_Start (starts </w:t>
      </w:r>
      <w:proofErr w:type="spellStart"/>
      <w:r>
        <w:rPr>
          <w:rFonts w:ascii="Courier New" w:eastAsia="Courier New" w:hAnsi="Courier New" w:cs="Courier New"/>
        </w:rPr>
        <w:t>isr</w:t>
      </w:r>
      <w:proofErr w:type="spellEnd"/>
      <w:r>
        <w:rPr>
          <w:rFonts w:ascii="Courier New" w:eastAsia="Courier New" w:hAnsi="Courier New" w:cs="Courier New"/>
        </w:rPr>
        <w:t>, unchanged from original</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isr_2_Start(void)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For all we know the interrupt is active.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w:t>
      </w:r>
      <w:proofErr w:type="gramStart"/>
      <w:r>
        <w:rPr>
          <w:rFonts w:ascii="Courier New" w:eastAsia="Courier New" w:hAnsi="Courier New" w:cs="Courier New"/>
        </w:rPr>
        <w:t>Disable(</w:t>
      </w:r>
      <w:proofErr w:type="gram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isr_2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isr_2_SetVector(&amp;isr_2_Interrupt);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priority.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isr_2_SetPriority((uint</w:t>
      </w:r>
      <w:proofErr w:type="gramStart"/>
      <w:r>
        <w:rPr>
          <w:rFonts w:ascii="Courier New" w:eastAsia="Courier New" w:hAnsi="Courier New" w:cs="Courier New"/>
        </w:rPr>
        <w:t>8)isr</w:t>
      </w:r>
      <w:proofErr w:type="gramEnd"/>
      <w:r>
        <w:rPr>
          <w:rFonts w:ascii="Courier New" w:eastAsia="Courier New" w:hAnsi="Courier New" w:cs="Courier New"/>
        </w:rPr>
        <w:t>_2_INTC_PRIOR_NUMBER);</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it.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w:t>
      </w:r>
      <w:proofErr w:type="gramStart"/>
      <w:r>
        <w:rPr>
          <w:rFonts w:ascii="Courier New" w:eastAsia="Courier New" w:hAnsi="Courier New" w:cs="Courier New"/>
        </w:rPr>
        <w:t>Enable(</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isr_2_StartEx (sets up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w:t>
      </w:r>
      <w:proofErr w:type="gramStart"/>
      <w:r>
        <w:rPr>
          <w:rFonts w:ascii="Courier New" w:eastAsia="Courier New" w:hAnsi="Courier New" w:cs="Courier New"/>
        </w:rPr>
        <w:t>StartEx(</w:t>
      </w:r>
      <w:proofErr w:type="spellStart"/>
      <w:proofErr w:type="gramEnd"/>
      <w:r>
        <w:rPr>
          <w:rFonts w:ascii="Courier New" w:eastAsia="Courier New" w:hAnsi="Courier New" w:cs="Courier New"/>
        </w:rPr>
        <w:t>cyisraddress</w:t>
      </w:r>
      <w:proofErr w:type="spellEnd"/>
      <w:r>
        <w:rPr>
          <w:rFonts w:ascii="Courier New" w:eastAsia="Courier New" w:hAnsi="Courier New" w:cs="Courier New"/>
        </w:rPr>
        <w:t xml:space="preserve">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For all we know the interrupt is active.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w:t>
      </w:r>
      <w:proofErr w:type="gramStart"/>
      <w:r>
        <w:rPr>
          <w:rFonts w:ascii="Courier New" w:eastAsia="Courier New" w:hAnsi="Courier New" w:cs="Courier New"/>
        </w:rPr>
        <w:t>Disable(</w:t>
      </w:r>
      <w:proofErr w:type="gram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isr_2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isr_2_SetVector(address);</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priority.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isr_2_SetPriority((uint</w:t>
      </w:r>
      <w:proofErr w:type="gramStart"/>
      <w:r>
        <w:rPr>
          <w:rFonts w:ascii="Courier New" w:eastAsia="Courier New" w:hAnsi="Courier New" w:cs="Courier New"/>
        </w:rPr>
        <w:t>8)isr</w:t>
      </w:r>
      <w:proofErr w:type="gramEnd"/>
      <w:r>
        <w:rPr>
          <w:rFonts w:ascii="Courier New" w:eastAsia="Courier New" w:hAnsi="Courier New" w:cs="Courier New"/>
        </w:rPr>
        <w:t>_2_INTC_PRIOR_NUMBER);</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it.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w:t>
      </w:r>
      <w:proofErr w:type="gramStart"/>
      <w:r>
        <w:rPr>
          <w:rFonts w:ascii="Courier New" w:eastAsia="Courier New" w:hAnsi="Courier New" w:cs="Courier New"/>
        </w:rPr>
        <w:t>Enable(</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isr_2_Stop (stops and removes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isr_2_Stop(void)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Disable this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w:t>
      </w:r>
      <w:proofErr w:type="gramStart"/>
      <w:r>
        <w:rPr>
          <w:rFonts w:ascii="Courier New" w:eastAsia="Courier New" w:hAnsi="Courier New" w:cs="Courier New"/>
        </w:rPr>
        <w:t>Disable(</w:t>
      </w:r>
      <w:proofErr w:type="gram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Set the ISR to point to the passive one.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isr_2_SetVector(&amp;</w:t>
      </w:r>
      <w:proofErr w:type="spellStart"/>
      <w:r>
        <w:rPr>
          <w:rFonts w:ascii="Courier New" w:eastAsia="Courier New" w:hAnsi="Courier New" w:cs="Courier New"/>
        </w:rPr>
        <w:t>IntDefaultHandler</w:t>
      </w:r>
      <w:proofErr w:type="spell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isr_2_Interrupt (default function,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CY_ISR(isr_2_Interrupt)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#ifdef isr_2_INTERRUPT_INTERRUPT_CALLBACK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isr_2_Interrupt_</w:t>
      </w:r>
      <w:proofErr w:type="gramStart"/>
      <w:r>
        <w:rPr>
          <w:rFonts w:ascii="Courier New" w:eastAsia="Courier New" w:hAnsi="Courier New" w:cs="Courier New"/>
        </w:rPr>
        <w:t>InterruptCallback(</w:t>
      </w:r>
      <w:proofErr w:type="gramEnd"/>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#endif /* isr_2_INTERRUPT_INTERRUPT_CALLBACK */</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//sets timer flag to 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w:t>
      </w:r>
      <w:proofErr w:type="gramStart"/>
      <w:r>
        <w:rPr>
          <w:rFonts w:ascii="Courier New" w:eastAsia="Courier New" w:hAnsi="Courier New" w:cs="Courier New"/>
        </w:rPr>
        <w:t>*  Place</w:t>
      </w:r>
      <w:proofErr w:type="gramEnd"/>
      <w:r>
        <w:rPr>
          <w:rFonts w:ascii="Courier New" w:eastAsia="Courier New" w:hAnsi="Courier New" w:cs="Courier New"/>
        </w:rPr>
        <w:t xml:space="preserve"> your Interrupt code here.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`#START isr_2_Interrupt`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timer_flag</w:t>
      </w:r>
      <w:proofErr w:type="spellEnd"/>
      <w:r>
        <w:rPr>
          <w:rFonts w:ascii="Courier New" w:eastAsia="Courier New" w:hAnsi="Courier New" w:cs="Courier New"/>
        </w:rPr>
        <w:t>=1;</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isr_2_SetVector (changes </w:t>
      </w:r>
      <w:proofErr w:type="spellStart"/>
      <w:r>
        <w:rPr>
          <w:rFonts w:ascii="Courier New" w:eastAsia="Courier New" w:hAnsi="Courier New" w:cs="Courier New"/>
        </w:rPr>
        <w:t>isr</w:t>
      </w:r>
      <w:proofErr w:type="spellEnd"/>
      <w:r>
        <w:rPr>
          <w:rFonts w:ascii="Courier New" w:eastAsia="Courier New" w:hAnsi="Courier New" w:cs="Courier New"/>
        </w:rPr>
        <w:t xml:space="preserve"> vector,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w:t>
      </w:r>
      <w:proofErr w:type="gramStart"/>
      <w:r>
        <w:rPr>
          <w:rFonts w:ascii="Courier New" w:eastAsia="Courier New" w:hAnsi="Courier New" w:cs="Courier New"/>
        </w:rPr>
        <w:t>SetVector(</w:t>
      </w:r>
      <w:proofErr w:type="spellStart"/>
      <w:proofErr w:type="gramEnd"/>
      <w:r>
        <w:rPr>
          <w:rFonts w:ascii="Courier New" w:eastAsia="Courier New" w:hAnsi="Courier New" w:cs="Courier New"/>
        </w:rPr>
        <w:t>cyisraddress</w:t>
      </w:r>
      <w:proofErr w:type="spellEnd"/>
      <w:r>
        <w:rPr>
          <w:rFonts w:ascii="Courier New" w:eastAsia="Courier New" w:hAnsi="Courier New" w:cs="Courier New"/>
        </w:rPr>
        <w:t xml:space="preserve">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w:t>
      </w:r>
      <w:proofErr w:type="spellStart"/>
      <w:r>
        <w:rPr>
          <w:rFonts w:ascii="Courier New" w:eastAsia="Courier New" w:hAnsi="Courier New" w:cs="Courier New"/>
        </w:rPr>
        <w:t>ramVectorTable</w:t>
      </w:r>
      <w:proofErr w:type="spell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ramVectorTable</w:t>
      </w:r>
      <w:proofErr w:type="spellEnd"/>
      <w:r>
        <w:rPr>
          <w:rFonts w:ascii="Courier New" w:eastAsia="Courier New" w:hAnsi="Courier New" w:cs="Courier New"/>
        </w:rPr>
        <w:t xml:space="preserve"> = (</w:t>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*CYINT_VECT_TABLE;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rPr>
        <w:t>ramVectorTable</w:t>
      </w:r>
      <w:proofErr w:type="spellEnd"/>
      <w:r>
        <w:rPr>
          <w:rFonts w:ascii="Courier New" w:eastAsia="Courier New" w:hAnsi="Courier New" w:cs="Courier New"/>
        </w:rPr>
        <w:t>[</w:t>
      </w:r>
      <w:proofErr w:type="gramEnd"/>
      <w:r>
        <w:rPr>
          <w:rFonts w:ascii="Courier New" w:eastAsia="Courier New" w:hAnsi="Courier New" w:cs="Courier New"/>
        </w:rPr>
        <w:t>CYINT_IRQ_BASE + (uint32)isr_2__INTC_NUMBER] = address;</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isr_2_GetVector (gets the address of the vector,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proofErr w:type="spellStart"/>
      <w:r>
        <w:rPr>
          <w:rFonts w:ascii="Courier New" w:eastAsia="Courier New" w:hAnsi="Courier New" w:cs="Courier New"/>
        </w:rPr>
        <w:t>cyisraddress</w:t>
      </w:r>
      <w:proofErr w:type="spellEnd"/>
      <w:r>
        <w:rPr>
          <w:rFonts w:ascii="Courier New" w:eastAsia="Courier New" w:hAnsi="Courier New" w:cs="Courier New"/>
        </w:rPr>
        <w:t xml:space="preserve"> isr_2_GetVector(void)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w:t>
      </w:r>
      <w:proofErr w:type="spellStart"/>
      <w:r>
        <w:rPr>
          <w:rFonts w:ascii="Courier New" w:eastAsia="Courier New" w:hAnsi="Courier New" w:cs="Courier New"/>
        </w:rPr>
        <w:t>ramVectorTable</w:t>
      </w:r>
      <w:proofErr w:type="spellEnd"/>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ramVectorTable</w:t>
      </w:r>
      <w:proofErr w:type="spellEnd"/>
      <w:r>
        <w:rPr>
          <w:rFonts w:ascii="Courier New" w:eastAsia="Courier New" w:hAnsi="Courier New" w:cs="Courier New"/>
        </w:rPr>
        <w:t xml:space="preserve"> = (</w:t>
      </w:r>
      <w:proofErr w:type="spellStart"/>
      <w:r>
        <w:rPr>
          <w:rFonts w:ascii="Courier New" w:eastAsia="Courier New" w:hAnsi="Courier New" w:cs="Courier New"/>
        </w:rPr>
        <w:t>cyisraddress</w:t>
      </w:r>
      <w:proofErr w:type="spellEnd"/>
      <w:r>
        <w:rPr>
          <w:rFonts w:ascii="Courier New" w:eastAsia="Courier New" w:hAnsi="Courier New" w:cs="Courier New"/>
        </w:rPr>
        <w:t xml:space="preserve"> *) *CYINT_VECT_TABLE;</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xml:space="preserve">return </w:t>
      </w:r>
      <w:proofErr w:type="spellStart"/>
      <w:proofErr w:type="gramStart"/>
      <w:r>
        <w:rPr>
          <w:rFonts w:ascii="Courier New" w:eastAsia="Courier New" w:hAnsi="Courier New" w:cs="Courier New"/>
        </w:rPr>
        <w:t>ramVectorTable</w:t>
      </w:r>
      <w:proofErr w:type="spellEnd"/>
      <w:r>
        <w:rPr>
          <w:rFonts w:ascii="Courier New" w:eastAsia="Courier New" w:hAnsi="Courier New" w:cs="Courier New"/>
        </w:rPr>
        <w:t>[</w:t>
      </w:r>
      <w:proofErr w:type="gramEnd"/>
      <w:r>
        <w:rPr>
          <w:rFonts w:ascii="Courier New" w:eastAsia="Courier New" w:hAnsi="Courier New" w:cs="Courier New"/>
        </w:rPr>
        <w:t>CYINT_IRQ_BASE + (uint32)isr_2__INTC_NUMBER];</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isr_2_SetPriority (sets interrupt priority,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w:t>
      </w:r>
      <w:proofErr w:type="gramStart"/>
      <w:r>
        <w:rPr>
          <w:rFonts w:ascii="Courier New" w:eastAsia="Courier New" w:hAnsi="Courier New" w:cs="Courier New"/>
        </w:rPr>
        <w:t>SetPriority(</w:t>
      </w:r>
      <w:proofErr w:type="gramEnd"/>
      <w:r>
        <w:rPr>
          <w:rFonts w:ascii="Courier New" w:eastAsia="Courier New" w:hAnsi="Courier New" w:cs="Courier New"/>
        </w:rPr>
        <w:t>uint8 priority)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*isr_2_INTC_PRIOR = priority &lt;&lt; 5;</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isr_2_GetPriority (gets interrupt priority,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uint8 isr_2_GetPriority(void)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uint8 priority;</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priority = *isr_2_INTC_PRIOR &gt;&gt; 5;</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priority;</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isr_2_Enable (enables the </w:t>
      </w:r>
      <w:proofErr w:type="spellStart"/>
      <w:r>
        <w:rPr>
          <w:rFonts w:ascii="Courier New" w:eastAsia="Courier New" w:hAnsi="Courier New" w:cs="Courier New"/>
        </w:rPr>
        <w:t>isr</w:t>
      </w:r>
      <w:proofErr w:type="spellEnd"/>
      <w:r>
        <w:rPr>
          <w:rFonts w:ascii="Courier New" w:eastAsia="Courier New" w:hAnsi="Courier New" w:cs="Courier New"/>
        </w:rPr>
        <w:t>, code unchanged)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isr_2_Enable(void)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Enable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*isr_2_INTC_SET_EN = isr_2__INTC_MASK;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xml:space="preserve">* Function Name: isr_2_GetState (gets state of interrupt, code unchanged)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uint8 isr_2_GetState(void)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Get the state of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return ((*isr_2_INTC_SET_EN &amp; (uint</w:t>
      </w:r>
      <w:proofErr w:type="gramStart"/>
      <w:r>
        <w:rPr>
          <w:rFonts w:ascii="Courier New" w:eastAsia="Courier New" w:hAnsi="Courier New" w:cs="Courier New"/>
        </w:rPr>
        <w:t>32)isr</w:t>
      </w:r>
      <w:proofErr w:type="gramEnd"/>
      <w:r>
        <w:rPr>
          <w:rFonts w:ascii="Courier New" w:eastAsia="Courier New" w:hAnsi="Courier New" w:cs="Courier New"/>
        </w:rPr>
        <w:t>_2__INTC_MASK) != 0u) ? 1u:0u;</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isr_2_Disable (disables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isr_2_Disable(void)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 Disable the general interrupt. */</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*isr_2_INTC_CLR_EN = isr_2__INTC_MASK;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isr_2_SetPending (puts interrupt into pending state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isr_2_SetPending(void)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lastRenderedPageBreak/>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*isr_2_INTC_SET_PD = isr_2__INTC_MASK;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 Function Name: isr_2_ClearPending (clears pending interrupt (unchanged code)</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void isr_2_ClearPending(void)</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ab/>
        <w:t>*isr_2_INTC_CLR_PD = isr_2__INTC_MASK;</w:t>
      </w: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w:t>
      </w:r>
    </w:p>
    <w:p w:rsidR="006A2A92" w:rsidRDefault="006A2A92">
      <w:pPr>
        <w:spacing w:line="276" w:lineRule="auto"/>
        <w:jc w:val="left"/>
        <w:rPr>
          <w:rFonts w:ascii="Courier New" w:eastAsia="Courier New" w:hAnsi="Courier New" w:cs="Courier New"/>
        </w:rPr>
      </w:pPr>
    </w:p>
    <w:p w:rsidR="006A2A92" w:rsidRDefault="00A54800">
      <w:pPr>
        <w:spacing w:line="276" w:lineRule="auto"/>
        <w:jc w:val="left"/>
        <w:rPr>
          <w:rFonts w:ascii="Courier New" w:eastAsia="Courier New" w:hAnsi="Courier New" w:cs="Courier New"/>
        </w:rPr>
      </w:pPr>
      <w:r>
        <w:rPr>
          <w:rFonts w:ascii="Courier New" w:eastAsia="Courier New" w:hAnsi="Courier New" w:cs="Courier New"/>
        </w:rPr>
        <w:t>#endif /* End check for removal by optimization */</w:t>
      </w:r>
    </w:p>
    <w:p w:rsidR="006A2A92" w:rsidRDefault="006A2A92">
      <w:pPr>
        <w:spacing w:line="276" w:lineRule="auto"/>
        <w:jc w:val="left"/>
        <w:rPr>
          <w:rFonts w:ascii="Courier New" w:eastAsia="Courier New" w:hAnsi="Courier New" w:cs="Courier New"/>
        </w:rPr>
      </w:pPr>
    </w:p>
    <w:p w:rsidR="006A2A92" w:rsidRDefault="006A2A92">
      <w:pPr>
        <w:spacing w:line="276" w:lineRule="auto"/>
        <w:jc w:val="left"/>
        <w:rPr>
          <w:rFonts w:ascii="Courier New" w:eastAsia="Courier New" w:hAnsi="Courier New" w:cs="Courier New"/>
        </w:rPr>
      </w:pPr>
    </w:p>
    <w:tbl>
      <w:tblPr>
        <w:tblW w:w="9480" w:type="dxa"/>
        <w:tblInd w:w="118" w:type="dxa"/>
        <w:tblLook w:val="04A0" w:firstRow="1" w:lastRow="0" w:firstColumn="1" w:lastColumn="0" w:noHBand="0" w:noVBand="1"/>
      </w:tblPr>
      <w:tblGrid>
        <w:gridCol w:w="4340"/>
        <w:gridCol w:w="3060"/>
        <w:gridCol w:w="960"/>
        <w:gridCol w:w="1120"/>
      </w:tblGrid>
      <w:tr w:rsidR="006A7D22" w:rsidRPr="006A7D22" w:rsidTr="006A7D22">
        <w:trPr>
          <w:trHeight w:val="255"/>
          <w:ins w:id="45" w:author="Larry Pearlstein" w:date="2017-11-26T21:31:00Z"/>
        </w:trPr>
        <w:tc>
          <w:tcPr>
            <w:tcW w:w="4340" w:type="dxa"/>
            <w:tcBorders>
              <w:top w:val="single" w:sz="8" w:space="0" w:color="auto"/>
              <w:left w:val="single" w:sz="8" w:space="0" w:color="auto"/>
              <w:bottom w:val="double" w:sz="6"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46" w:author="Larry Pearlstein" w:date="2017-11-26T21:31:00Z"/>
                <w:rFonts w:ascii="Calibri" w:hAnsi="Calibri"/>
                <w:b/>
                <w:bCs/>
                <w:sz w:val="18"/>
                <w:szCs w:val="18"/>
                <w:lang w:val="en-US"/>
              </w:rPr>
            </w:pPr>
            <w:ins w:id="47" w:author="Larry Pearlstein" w:date="2017-11-26T21:31:00Z">
              <w:r w:rsidRPr="006A7D22">
                <w:rPr>
                  <w:rFonts w:ascii="Calibri" w:hAnsi="Calibri"/>
                  <w:b/>
                  <w:bCs/>
                  <w:sz w:val="18"/>
                  <w:szCs w:val="18"/>
                  <w:lang w:val="en-US"/>
                </w:rPr>
                <w:t>Item</w:t>
              </w:r>
            </w:ins>
          </w:p>
        </w:tc>
        <w:tc>
          <w:tcPr>
            <w:tcW w:w="3060" w:type="dxa"/>
            <w:tcBorders>
              <w:top w:val="single" w:sz="8" w:space="0" w:color="auto"/>
              <w:left w:val="nil"/>
              <w:bottom w:val="double" w:sz="6"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48" w:author="Larry Pearlstein" w:date="2017-11-26T21:31:00Z"/>
                <w:rFonts w:ascii="Calibri" w:hAnsi="Calibri"/>
                <w:b/>
                <w:bCs/>
                <w:sz w:val="18"/>
                <w:szCs w:val="18"/>
                <w:lang w:val="en-US"/>
              </w:rPr>
            </w:pPr>
            <w:ins w:id="49" w:author="Larry Pearlstein" w:date="2017-11-26T21:31:00Z">
              <w:r w:rsidRPr="006A7D22">
                <w:rPr>
                  <w:rFonts w:ascii="Calibri" w:hAnsi="Calibri"/>
                  <w:b/>
                  <w:bCs/>
                  <w:sz w:val="18"/>
                  <w:szCs w:val="18"/>
                  <w:lang w:val="en-US"/>
                </w:rPr>
                <w:t>Expected</w:t>
              </w:r>
            </w:ins>
          </w:p>
        </w:tc>
        <w:tc>
          <w:tcPr>
            <w:tcW w:w="960" w:type="dxa"/>
            <w:tcBorders>
              <w:top w:val="single" w:sz="8" w:space="0" w:color="auto"/>
              <w:left w:val="nil"/>
              <w:bottom w:val="double" w:sz="6"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50" w:author="Larry Pearlstein" w:date="2017-11-26T21:31:00Z"/>
                <w:rFonts w:ascii="Calibri" w:hAnsi="Calibri"/>
                <w:b/>
                <w:bCs/>
                <w:sz w:val="18"/>
                <w:szCs w:val="18"/>
                <w:lang w:val="en-US"/>
              </w:rPr>
            </w:pPr>
            <w:ins w:id="51" w:author="Larry Pearlstein" w:date="2017-11-26T21:31:00Z">
              <w:r w:rsidRPr="006A7D22">
                <w:rPr>
                  <w:rFonts w:ascii="Calibri" w:hAnsi="Calibri"/>
                  <w:b/>
                  <w:bCs/>
                  <w:sz w:val="18"/>
                  <w:szCs w:val="18"/>
                  <w:lang w:val="en-US"/>
                </w:rPr>
                <w:t>Points</w:t>
              </w:r>
            </w:ins>
          </w:p>
        </w:tc>
        <w:tc>
          <w:tcPr>
            <w:tcW w:w="1120" w:type="dxa"/>
            <w:tcBorders>
              <w:top w:val="single" w:sz="8" w:space="0" w:color="auto"/>
              <w:left w:val="nil"/>
              <w:bottom w:val="double" w:sz="6" w:space="0" w:color="auto"/>
              <w:right w:val="single" w:sz="8"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52" w:author="Larry Pearlstein" w:date="2017-11-26T21:31:00Z"/>
                <w:rFonts w:ascii="Calibri" w:hAnsi="Calibri"/>
                <w:b/>
                <w:bCs/>
                <w:sz w:val="18"/>
                <w:szCs w:val="18"/>
                <w:lang w:val="en-US"/>
              </w:rPr>
            </w:pPr>
            <w:ins w:id="53" w:author="Larry Pearlstein" w:date="2017-11-26T21:31:00Z">
              <w:r w:rsidRPr="006A7D22">
                <w:rPr>
                  <w:rFonts w:ascii="Calibri" w:hAnsi="Calibri"/>
                  <w:b/>
                  <w:bCs/>
                  <w:sz w:val="18"/>
                  <w:szCs w:val="18"/>
                  <w:lang w:val="en-US"/>
                </w:rPr>
                <w:t>Pts. Available</w:t>
              </w:r>
            </w:ins>
          </w:p>
        </w:tc>
      </w:tr>
      <w:tr w:rsidR="006A7D22" w:rsidRPr="006A7D22" w:rsidTr="006A7D22">
        <w:trPr>
          <w:trHeight w:val="255"/>
          <w:ins w:id="54"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55" w:author="Larry Pearlstein" w:date="2017-11-26T21:31:00Z"/>
                <w:rFonts w:ascii="Calibri" w:hAnsi="Calibri"/>
                <w:sz w:val="18"/>
                <w:szCs w:val="18"/>
                <w:lang w:val="en-US"/>
              </w:rPr>
            </w:pPr>
            <w:ins w:id="56" w:author="Larry Pearlstein" w:date="2017-11-26T21:31:00Z">
              <w:r w:rsidRPr="006A7D22">
                <w:rPr>
                  <w:rFonts w:ascii="Calibri" w:hAnsi="Calibri"/>
                  <w:sz w:val="18"/>
                  <w:szCs w:val="18"/>
                  <w:lang w:val="en-US"/>
                </w:rPr>
                <w:t>Cover sheet</w:t>
              </w:r>
            </w:ins>
          </w:p>
        </w:tc>
        <w:tc>
          <w:tcPr>
            <w:tcW w:w="30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57" w:author="Larry Pearlstein" w:date="2017-11-26T21:31:00Z"/>
                <w:rFonts w:ascii="Calibri" w:hAnsi="Calibri"/>
                <w:sz w:val="18"/>
                <w:szCs w:val="18"/>
                <w:lang w:val="en-US"/>
              </w:rPr>
            </w:pPr>
            <w:ins w:id="58" w:author="Larry Pearlstein" w:date="2017-11-26T21:31:00Z">
              <w:r w:rsidRPr="006A7D22">
                <w:rPr>
                  <w:rFonts w:ascii="Calibri" w:hAnsi="Calibri"/>
                  <w:sz w:val="18"/>
                  <w:szCs w:val="18"/>
                  <w:lang w:val="en-US"/>
                </w:rPr>
                <w:t> </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59" w:author="Larry Pearlstein" w:date="2017-11-26T21:31:00Z"/>
                <w:rFonts w:ascii="Calibri" w:hAnsi="Calibri"/>
                <w:sz w:val="18"/>
                <w:szCs w:val="18"/>
                <w:lang w:val="en-US"/>
              </w:rPr>
            </w:pPr>
            <w:ins w:id="60" w:author="Larry Pearlstein" w:date="2017-11-26T21:31:00Z">
              <w:r w:rsidRPr="006A7D22">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61" w:author="Larry Pearlstein" w:date="2017-11-26T21:31:00Z"/>
                <w:rFonts w:ascii="Calibri" w:hAnsi="Calibri"/>
                <w:sz w:val="18"/>
                <w:szCs w:val="18"/>
                <w:lang w:val="en-US"/>
              </w:rPr>
            </w:pPr>
            <w:ins w:id="62" w:author="Larry Pearlstein" w:date="2017-11-26T21:31:00Z">
              <w:r w:rsidRPr="006A7D22">
                <w:rPr>
                  <w:rFonts w:ascii="Calibri" w:hAnsi="Calibri"/>
                  <w:sz w:val="18"/>
                  <w:szCs w:val="18"/>
                  <w:lang w:val="en-US"/>
                </w:rPr>
                <w:t>0.5</w:t>
              </w:r>
            </w:ins>
          </w:p>
        </w:tc>
      </w:tr>
      <w:tr w:rsidR="006A7D22" w:rsidRPr="006A7D22" w:rsidTr="006A7D22">
        <w:trPr>
          <w:trHeight w:val="480"/>
          <w:ins w:id="63"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64" w:author="Larry Pearlstein" w:date="2017-11-26T21:31:00Z"/>
                <w:rFonts w:ascii="Calibri" w:hAnsi="Calibri"/>
                <w:sz w:val="18"/>
                <w:szCs w:val="18"/>
                <w:lang w:val="en-US"/>
              </w:rPr>
            </w:pPr>
            <w:ins w:id="65" w:author="Larry Pearlstein" w:date="2017-11-26T21:31:00Z">
              <w:r w:rsidRPr="006A7D22">
                <w:rPr>
                  <w:rFonts w:ascii="Calibri" w:hAnsi="Calibri"/>
                  <w:sz w:val="18"/>
                  <w:szCs w:val="18"/>
                  <w:lang w:val="en-US"/>
                </w:rPr>
                <w:t>Flowchart - foreground thread</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66" w:author="Larry Pearlstein" w:date="2017-11-26T21:31:00Z"/>
                <w:rFonts w:ascii="Calibri" w:hAnsi="Calibri"/>
                <w:sz w:val="18"/>
                <w:szCs w:val="18"/>
                <w:lang w:val="en-US"/>
              </w:rPr>
            </w:pPr>
            <w:proofErr w:type="spellStart"/>
            <w:ins w:id="67" w:author="Larry Pearlstein" w:date="2017-11-26T21:31:00Z">
              <w:r w:rsidRPr="006A7D22">
                <w:rPr>
                  <w:rFonts w:ascii="Calibri" w:hAnsi="Calibri"/>
                  <w:sz w:val="18"/>
                  <w:szCs w:val="18"/>
                  <w:lang w:val="en-US"/>
                </w:rPr>
                <w:t>Init</w:t>
              </w:r>
              <w:proofErr w:type="spellEnd"/>
              <w:r w:rsidRPr="006A7D22">
                <w:rPr>
                  <w:rFonts w:ascii="Calibri" w:hAnsi="Calibri"/>
                  <w:sz w:val="18"/>
                  <w:szCs w:val="18"/>
                  <w:lang w:val="en-US"/>
                </w:rPr>
                <w:t xml:space="preserve"> - forever </w:t>
              </w:r>
              <w:proofErr w:type="gramStart"/>
              <w:r w:rsidRPr="006A7D22">
                <w:rPr>
                  <w:rFonts w:ascii="Calibri" w:hAnsi="Calibri"/>
                  <w:sz w:val="18"/>
                  <w:szCs w:val="18"/>
                  <w:lang w:val="en-US"/>
                </w:rPr>
                <w:t>{ stuff</w:t>
              </w:r>
              <w:proofErr w:type="gramEnd"/>
              <w:r w:rsidRPr="006A7D22">
                <w:rPr>
                  <w:rFonts w:ascii="Calibri" w:hAnsi="Calibri"/>
                  <w:sz w:val="18"/>
                  <w:szCs w:val="18"/>
                  <w:lang w:val="en-US"/>
                </w:rPr>
                <w:t>, wait until timer, rearm timer, stuff)</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68" w:author="Larry Pearlstein" w:date="2017-11-26T21:31:00Z"/>
                <w:rFonts w:ascii="Calibri" w:hAnsi="Calibri"/>
                <w:sz w:val="18"/>
                <w:szCs w:val="18"/>
                <w:lang w:val="en-US"/>
              </w:rPr>
            </w:pPr>
            <w:ins w:id="69" w:author="Larry Pearlstein" w:date="2017-11-26T21:31:00Z">
              <w:r w:rsidRPr="006A7D22">
                <w:rPr>
                  <w:rFonts w:ascii="Calibri" w:hAnsi="Calibri"/>
                  <w:sz w:val="18"/>
                  <w:szCs w:val="18"/>
                  <w:lang w:val="en-US"/>
                </w:rPr>
                <w:t>0.8</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70" w:author="Larry Pearlstein" w:date="2017-11-26T21:31:00Z"/>
                <w:rFonts w:ascii="Calibri" w:hAnsi="Calibri"/>
                <w:sz w:val="18"/>
                <w:szCs w:val="18"/>
                <w:lang w:val="en-US"/>
              </w:rPr>
            </w:pPr>
            <w:ins w:id="71" w:author="Larry Pearlstein" w:date="2017-11-26T21:31:00Z">
              <w:r w:rsidRPr="006A7D22">
                <w:rPr>
                  <w:rFonts w:ascii="Calibri" w:hAnsi="Calibri"/>
                  <w:sz w:val="18"/>
                  <w:szCs w:val="18"/>
                  <w:lang w:val="en-US"/>
                </w:rPr>
                <w:t>1</w:t>
              </w:r>
            </w:ins>
          </w:p>
        </w:tc>
      </w:tr>
      <w:tr w:rsidR="006A7D22" w:rsidRPr="006A7D22" w:rsidTr="006A7D22">
        <w:trPr>
          <w:trHeight w:val="480"/>
          <w:ins w:id="72"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73" w:author="Larry Pearlstein" w:date="2017-11-26T21:31:00Z"/>
                <w:rFonts w:ascii="Calibri" w:hAnsi="Calibri"/>
                <w:sz w:val="18"/>
                <w:szCs w:val="18"/>
                <w:lang w:val="en-US"/>
              </w:rPr>
            </w:pPr>
            <w:ins w:id="74" w:author="Larry Pearlstein" w:date="2017-11-26T21:31:00Z">
              <w:r w:rsidRPr="006A7D22">
                <w:rPr>
                  <w:rFonts w:ascii="Calibri" w:hAnsi="Calibri"/>
                  <w:sz w:val="18"/>
                  <w:szCs w:val="18"/>
                  <w:lang w:val="en-US"/>
                </w:rPr>
                <w:t>Flowchart - DIG IN ISR thread</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75" w:author="Larry Pearlstein" w:date="2017-11-26T21:31:00Z"/>
                <w:rFonts w:ascii="Calibri" w:hAnsi="Calibri"/>
                <w:sz w:val="18"/>
                <w:szCs w:val="18"/>
                <w:lang w:val="en-US"/>
              </w:rPr>
            </w:pPr>
            <w:ins w:id="76" w:author="Larry Pearlstein" w:date="2017-11-26T21:31:00Z">
              <w:r w:rsidRPr="006A7D22">
                <w:rPr>
                  <w:rFonts w:ascii="Calibri" w:hAnsi="Calibri"/>
                  <w:sz w:val="18"/>
                  <w:szCs w:val="18"/>
                  <w:lang w:val="en-US"/>
                </w:rPr>
                <w:t>Read DIG IN, write DIG out, clear pin interrupt</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77" w:author="Larry Pearlstein" w:date="2017-11-26T21:31:00Z"/>
                <w:rFonts w:ascii="Calibri" w:hAnsi="Calibri"/>
                <w:sz w:val="18"/>
                <w:szCs w:val="18"/>
                <w:lang w:val="en-US"/>
              </w:rPr>
            </w:pPr>
            <w:ins w:id="78" w:author="Larry Pearlstein" w:date="2017-11-26T21:31:00Z">
              <w:r w:rsidRPr="006A7D22">
                <w:rPr>
                  <w:rFonts w:ascii="Calibri" w:hAnsi="Calibri"/>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79" w:author="Larry Pearlstein" w:date="2017-11-26T21:31:00Z"/>
                <w:rFonts w:ascii="Calibri" w:hAnsi="Calibri"/>
                <w:sz w:val="18"/>
                <w:szCs w:val="18"/>
                <w:lang w:val="en-US"/>
              </w:rPr>
            </w:pPr>
            <w:ins w:id="80" w:author="Larry Pearlstein" w:date="2017-11-26T21:31:00Z">
              <w:r w:rsidRPr="006A7D22">
                <w:rPr>
                  <w:rFonts w:ascii="Calibri" w:hAnsi="Calibri"/>
                  <w:sz w:val="18"/>
                  <w:szCs w:val="18"/>
                  <w:lang w:val="en-US"/>
                </w:rPr>
                <w:t>1</w:t>
              </w:r>
            </w:ins>
          </w:p>
        </w:tc>
      </w:tr>
      <w:tr w:rsidR="006A7D22" w:rsidRPr="006A7D22" w:rsidTr="006A7D22">
        <w:trPr>
          <w:trHeight w:val="240"/>
          <w:ins w:id="81"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82" w:author="Larry Pearlstein" w:date="2017-11-26T21:31:00Z"/>
                <w:rFonts w:ascii="Calibri" w:hAnsi="Calibri"/>
                <w:sz w:val="18"/>
                <w:szCs w:val="18"/>
                <w:lang w:val="en-US"/>
              </w:rPr>
            </w:pPr>
            <w:ins w:id="83" w:author="Larry Pearlstein" w:date="2017-11-26T21:31:00Z">
              <w:r w:rsidRPr="006A7D22">
                <w:rPr>
                  <w:rFonts w:ascii="Calibri" w:hAnsi="Calibri"/>
                  <w:sz w:val="18"/>
                  <w:szCs w:val="18"/>
                  <w:lang w:val="en-US"/>
                </w:rPr>
                <w:t>Flowchart - Timer ISR thread</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84" w:author="Larry Pearlstein" w:date="2017-11-26T21:31:00Z"/>
                <w:rFonts w:ascii="Calibri" w:hAnsi="Calibri"/>
                <w:sz w:val="18"/>
                <w:szCs w:val="18"/>
                <w:lang w:val="en-US"/>
              </w:rPr>
            </w:pPr>
            <w:ins w:id="85" w:author="Larry Pearlstein" w:date="2017-11-26T21:31:00Z">
              <w:r w:rsidRPr="006A7D22">
                <w:rPr>
                  <w:rFonts w:ascii="Calibri" w:hAnsi="Calibri"/>
                  <w:sz w:val="18"/>
                  <w:szCs w:val="18"/>
                  <w:lang w:val="en-US"/>
                </w:rPr>
                <w:t xml:space="preserve">set </w:t>
              </w:r>
              <w:proofErr w:type="spellStart"/>
              <w:r w:rsidRPr="006A7D22">
                <w:rPr>
                  <w:rFonts w:ascii="Calibri" w:hAnsi="Calibri"/>
                  <w:sz w:val="18"/>
                  <w:szCs w:val="18"/>
                  <w:lang w:val="en-US"/>
                </w:rPr>
                <w:t>timer_flag</w:t>
              </w:r>
              <w:proofErr w:type="spellEnd"/>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86" w:author="Larry Pearlstein" w:date="2017-11-26T21:31:00Z"/>
                <w:rFonts w:ascii="Calibri" w:hAnsi="Calibri"/>
                <w:sz w:val="18"/>
                <w:szCs w:val="18"/>
                <w:lang w:val="en-US"/>
              </w:rPr>
            </w:pPr>
            <w:ins w:id="87" w:author="Larry Pearlstein" w:date="2017-11-26T21:31:00Z">
              <w:r w:rsidRPr="006A7D22">
                <w:rPr>
                  <w:rFonts w:ascii="Calibri" w:hAnsi="Calibri"/>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88" w:author="Larry Pearlstein" w:date="2017-11-26T21:31:00Z"/>
                <w:rFonts w:ascii="Calibri" w:hAnsi="Calibri"/>
                <w:sz w:val="18"/>
                <w:szCs w:val="18"/>
                <w:lang w:val="en-US"/>
              </w:rPr>
            </w:pPr>
            <w:ins w:id="89" w:author="Larry Pearlstein" w:date="2017-11-26T21:31:00Z">
              <w:r w:rsidRPr="006A7D22">
                <w:rPr>
                  <w:rFonts w:ascii="Calibri" w:hAnsi="Calibri"/>
                  <w:sz w:val="18"/>
                  <w:szCs w:val="18"/>
                  <w:lang w:val="en-US"/>
                </w:rPr>
                <w:t>1</w:t>
              </w:r>
            </w:ins>
          </w:p>
        </w:tc>
      </w:tr>
      <w:tr w:rsidR="006A7D22" w:rsidRPr="006A7D22" w:rsidTr="006A7D22">
        <w:trPr>
          <w:trHeight w:val="240"/>
          <w:ins w:id="90"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91" w:author="Larry Pearlstein" w:date="2017-11-26T21:31:00Z"/>
                <w:rFonts w:ascii="Calibri" w:hAnsi="Calibri"/>
                <w:sz w:val="18"/>
                <w:szCs w:val="18"/>
                <w:lang w:val="en-US"/>
              </w:rPr>
            </w:pPr>
            <w:ins w:id="92" w:author="Larry Pearlstein" w:date="2017-11-26T21:31:00Z">
              <w:r w:rsidRPr="006A7D22">
                <w:rPr>
                  <w:rFonts w:ascii="Calibri" w:hAnsi="Calibri"/>
                  <w:sz w:val="18"/>
                  <w:szCs w:val="18"/>
                  <w:lang w:val="en-US"/>
                </w:rPr>
                <w:t>Table - measurements of latency</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93" w:author="Larry Pearlstein" w:date="2017-11-26T21:31:00Z"/>
                <w:rFonts w:ascii="Calibri" w:hAnsi="Calibri"/>
                <w:sz w:val="18"/>
                <w:szCs w:val="18"/>
                <w:lang w:val="en-US"/>
              </w:rPr>
            </w:pPr>
            <w:ins w:id="94" w:author="Larry Pearlstein" w:date="2017-11-26T21:31:00Z">
              <w:r w:rsidRPr="006A7D22">
                <w:rPr>
                  <w:rFonts w:ascii="Calibri" w:hAnsi="Calibri"/>
                  <w:sz w:val="18"/>
                  <w:szCs w:val="18"/>
                  <w:lang w:val="en-US"/>
                </w:rPr>
                <w:t xml:space="preserve">at sq. wave freq. of 100 </w:t>
              </w:r>
              <w:proofErr w:type="spellStart"/>
              <w:r w:rsidRPr="006A7D22">
                <w:rPr>
                  <w:rFonts w:ascii="Calibri" w:hAnsi="Calibri"/>
                  <w:sz w:val="18"/>
                  <w:szCs w:val="18"/>
                  <w:lang w:val="en-US"/>
                </w:rPr>
                <w:t>KHz</w:t>
              </w:r>
              <w:proofErr w:type="spellEnd"/>
              <w:r w:rsidRPr="006A7D22">
                <w:rPr>
                  <w:rFonts w:ascii="Calibri" w:hAnsi="Calibri"/>
                  <w:sz w:val="18"/>
                  <w:szCs w:val="18"/>
                  <w:lang w:val="en-US"/>
                </w:rPr>
                <w:t xml:space="preserve">, 180 </w:t>
              </w:r>
              <w:proofErr w:type="spellStart"/>
              <w:r w:rsidRPr="006A7D22">
                <w:rPr>
                  <w:rFonts w:ascii="Calibri" w:hAnsi="Calibri"/>
                  <w:sz w:val="18"/>
                  <w:szCs w:val="18"/>
                  <w:lang w:val="en-US"/>
                </w:rPr>
                <w:t>KHz</w:t>
              </w:r>
              <w:proofErr w:type="spellEnd"/>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95" w:author="Larry Pearlstein" w:date="2017-11-26T21:31:00Z"/>
                <w:rFonts w:ascii="Calibri" w:hAnsi="Calibri"/>
                <w:sz w:val="18"/>
                <w:szCs w:val="18"/>
                <w:lang w:val="en-US"/>
              </w:rPr>
            </w:pPr>
            <w:ins w:id="96" w:author="Larry Pearlstein" w:date="2017-11-26T21:31:00Z">
              <w:r w:rsidRPr="006A7D22">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97" w:author="Larry Pearlstein" w:date="2017-11-26T21:31:00Z"/>
                <w:rFonts w:ascii="Calibri" w:hAnsi="Calibri"/>
                <w:sz w:val="18"/>
                <w:szCs w:val="18"/>
                <w:lang w:val="en-US"/>
              </w:rPr>
            </w:pPr>
            <w:ins w:id="98" w:author="Larry Pearlstein" w:date="2017-11-26T21:31:00Z">
              <w:r w:rsidRPr="006A7D22">
                <w:rPr>
                  <w:rFonts w:ascii="Calibri" w:hAnsi="Calibri"/>
                  <w:sz w:val="18"/>
                  <w:szCs w:val="18"/>
                  <w:lang w:val="en-US"/>
                </w:rPr>
                <w:t>0.5</w:t>
              </w:r>
            </w:ins>
          </w:p>
        </w:tc>
      </w:tr>
      <w:tr w:rsidR="006A7D22" w:rsidRPr="006A7D22" w:rsidTr="006A7D22">
        <w:trPr>
          <w:trHeight w:val="720"/>
          <w:ins w:id="99" w:author="Larry Pearlstein" w:date="2017-11-26T21:31: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00" w:author="Larry Pearlstein" w:date="2017-11-26T21:31:00Z"/>
                <w:rFonts w:ascii="Calibri" w:hAnsi="Calibri"/>
                <w:sz w:val="18"/>
                <w:szCs w:val="18"/>
                <w:lang w:val="en-US"/>
              </w:rPr>
            </w:pPr>
            <w:ins w:id="101" w:author="Larry Pearlstein" w:date="2017-11-26T21:31:00Z">
              <w:r w:rsidRPr="006A7D22">
                <w:rPr>
                  <w:rFonts w:ascii="Calibri" w:hAnsi="Calibri"/>
                  <w:sz w:val="18"/>
                  <w:szCs w:val="18"/>
                  <w:lang w:val="en-US"/>
                </w:rPr>
                <w:t>Description of animation speed vs. clock rate</w:t>
              </w:r>
            </w:ins>
          </w:p>
        </w:tc>
        <w:tc>
          <w:tcPr>
            <w:tcW w:w="3060" w:type="dxa"/>
            <w:tcBorders>
              <w:top w:val="nil"/>
              <w:left w:val="nil"/>
              <w:bottom w:val="single" w:sz="4"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02" w:author="Larry Pearlstein" w:date="2017-11-26T21:31:00Z"/>
                <w:rFonts w:ascii="Calibri" w:hAnsi="Calibri"/>
                <w:sz w:val="18"/>
                <w:szCs w:val="18"/>
                <w:lang w:val="en-US"/>
              </w:rPr>
            </w:pPr>
            <w:ins w:id="103" w:author="Larry Pearlstein" w:date="2017-11-26T21:31:00Z">
              <w:r w:rsidRPr="006A7D22">
                <w:rPr>
                  <w:rFonts w:ascii="Calibri" w:hAnsi="Calibri"/>
                  <w:sz w:val="18"/>
                  <w:szCs w:val="18"/>
                  <w:lang w:val="en-US"/>
                </w:rPr>
                <w:t>Animation speed is virtually constant regardless of clock rate, until system fails</w:t>
              </w:r>
            </w:ins>
          </w:p>
        </w:tc>
        <w:tc>
          <w:tcPr>
            <w:tcW w:w="960" w:type="dxa"/>
            <w:tcBorders>
              <w:top w:val="nil"/>
              <w:left w:val="nil"/>
              <w:bottom w:val="single" w:sz="4"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04" w:author="Larry Pearlstein" w:date="2017-11-26T21:31:00Z"/>
                <w:rFonts w:ascii="Calibri" w:hAnsi="Calibri"/>
                <w:sz w:val="18"/>
                <w:szCs w:val="18"/>
                <w:lang w:val="en-US"/>
              </w:rPr>
            </w:pPr>
            <w:ins w:id="105" w:author="Larry Pearlstein" w:date="2017-11-26T21:31:00Z">
              <w:r w:rsidRPr="006A7D22">
                <w:rPr>
                  <w:rFonts w:ascii="Calibri" w:hAnsi="Calibri"/>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06" w:author="Larry Pearlstein" w:date="2017-11-26T21:31:00Z"/>
                <w:rFonts w:ascii="Calibri" w:hAnsi="Calibri"/>
                <w:sz w:val="18"/>
                <w:szCs w:val="18"/>
                <w:lang w:val="en-US"/>
              </w:rPr>
            </w:pPr>
            <w:ins w:id="107" w:author="Larry Pearlstein" w:date="2017-11-26T21:31:00Z">
              <w:r w:rsidRPr="006A7D22">
                <w:rPr>
                  <w:rFonts w:ascii="Calibri" w:hAnsi="Calibri"/>
                  <w:sz w:val="18"/>
                  <w:szCs w:val="18"/>
                  <w:lang w:val="en-US"/>
                </w:rPr>
                <w:t>0.5</w:t>
              </w:r>
            </w:ins>
          </w:p>
        </w:tc>
      </w:tr>
      <w:tr w:rsidR="006A7D22" w:rsidRPr="006A7D22" w:rsidTr="006A7D22">
        <w:trPr>
          <w:trHeight w:val="480"/>
          <w:ins w:id="108" w:author="Larry Pearlstein" w:date="2017-11-26T21:31:00Z"/>
        </w:trPr>
        <w:tc>
          <w:tcPr>
            <w:tcW w:w="4340" w:type="dxa"/>
            <w:tcBorders>
              <w:top w:val="nil"/>
              <w:left w:val="single" w:sz="8" w:space="0" w:color="auto"/>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09" w:author="Larry Pearlstein" w:date="2017-11-26T21:31:00Z"/>
                <w:rFonts w:ascii="Calibri" w:hAnsi="Calibri"/>
                <w:sz w:val="18"/>
                <w:szCs w:val="18"/>
                <w:lang w:val="en-US"/>
              </w:rPr>
            </w:pPr>
            <w:ins w:id="110" w:author="Larry Pearlstein" w:date="2017-11-26T21:31:00Z">
              <w:r w:rsidRPr="006A7D22">
                <w:rPr>
                  <w:rFonts w:ascii="Calibri" w:hAnsi="Calibri"/>
                  <w:sz w:val="18"/>
                  <w:szCs w:val="18"/>
                  <w:lang w:val="en-US"/>
                </w:rPr>
                <w:t>Screen shot one waveform, overlaid with reference lines showing latency measurement</w:t>
              </w:r>
            </w:ins>
          </w:p>
        </w:tc>
        <w:tc>
          <w:tcPr>
            <w:tcW w:w="3060" w:type="dxa"/>
            <w:tcBorders>
              <w:top w:val="nil"/>
              <w:left w:val="nil"/>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11" w:author="Larry Pearlstein" w:date="2017-11-26T21:31:00Z"/>
                <w:rFonts w:ascii="Calibri" w:hAnsi="Calibri"/>
                <w:sz w:val="18"/>
                <w:szCs w:val="18"/>
                <w:lang w:val="en-US"/>
              </w:rPr>
            </w:pPr>
            <w:ins w:id="112" w:author="Larry Pearlstein" w:date="2017-11-26T21:31:00Z">
              <w:r w:rsidRPr="006A7D22">
                <w:rPr>
                  <w:rFonts w:ascii="Calibri" w:hAnsi="Calibri"/>
                  <w:sz w:val="18"/>
                  <w:szCs w:val="18"/>
                  <w:lang w:val="en-US"/>
                </w:rPr>
                <w:t>With volts/div, us/div</w:t>
              </w:r>
            </w:ins>
          </w:p>
        </w:tc>
        <w:tc>
          <w:tcPr>
            <w:tcW w:w="960" w:type="dxa"/>
            <w:tcBorders>
              <w:top w:val="nil"/>
              <w:left w:val="nil"/>
              <w:bottom w:val="nil"/>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13" w:author="Larry Pearlstein" w:date="2017-11-26T21:31:00Z"/>
                <w:rFonts w:ascii="Calibri" w:hAnsi="Calibri"/>
                <w:sz w:val="18"/>
                <w:szCs w:val="18"/>
                <w:lang w:val="en-US"/>
              </w:rPr>
            </w:pPr>
            <w:ins w:id="114" w:author="Larry Pearlstein" w:date="2017-11-26T21:31:00Z">
              <w:r w:rsidRPr="006A7D22">
                <w:rPr>
                  <w:rFonts w:ascii="Calibri" w:hAnsi="Calibri"/>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15" w:author="Larry Pearlstein" w:date="2017-11-26T21:31:00Z"/>
                <w:rFonts w:ascii="Calibri" w:hAnsi="Calibri"/>
                <w:sz w:val="18"/>
                <w:szCs w:val="18"/>
                <w:lang w:val="en-US"/>
              </w:rPr>
            </w:pPr>
            <w:ins w:id="116" w:author="Larry Pearlstein" w:date="2017-11-26T21:31:00Z">
              <w:r w:rsidRPr="006A7D22">
                <w:rPr>
                  <w:rFonts w:ascii="Calibri" w:hAnsi="Calibri"/>
                  <w:sz w:val="18"/>
                  <w:szCs w:val="18"/>
                  <w:lang w:val="en-US"/>
                </w:rPr>
                <w:t>1</w:t>
              </w:r>
            </w:ins>
          </w:p>
        </w:tc>
      </w:tr>
      <w:tr w:rsidR="006A7D22" w:rsidRPr="006A7D22" w:rsidTr="006A7D22">
        <w:trPr>
          <w:trHeight w:val="240"/>
          <w:ins w:id="117" w:author="Larry Pearlstein" w:date="2017-11-26T21:31:00Z"/>
        </w:trPr>
        <w:tc>
          <w:tcPr>
            <w:tcW w:w="4340" w:type="dxa"/>
            <w:tcBorders>
              <w:top w:val="single" w:sz="4" w:space="0" w:color="auto"/>
              <w:left w:val="single" w:sz="8" w:space="0" w:color="auto"/>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18" w:author="Larry Pearlstein" w:date="2017-11-26T21:31:00Z"/>
                <w:rFonts w:ascii="Calibri" w:hAnsi="Calibri"/>
                <w:sz w:val="18"/>
                <w:szCs w:val="18"/>
                <w:lang w:val="en-US"/>
              </w:rPr>
            </w:pPr>
            <w:ins w:id="119" w:author="Larry Pearlstein" w:date="2017-11-26T21:31:00Z">
              <w:r w:rsidRPr="006A7D22">
                <w:rPr>
                  <w:rFonts w:ascii="Calibri" w:hAnsi="Calibri"/>
                  <w:sz w:val="18"/>
                  <w:szCs w:val="18"/>
                  <w:lang w:val="en-US"/>
                </w:rPr>
                <w:t>What time delay, using equations?</w:t>
              </w:r>
            </w:ins>
          </w:p>
        </w:tc>
        <w:tc>
          <w:tcPr>
            <w:tcW w:w="3060" w:type="dxa"/>
            <w:tcBorders>
              <w:top w:val="single" w:sz="4" w:space="0" w:color="auto"/>
              <w:left w:val="nil"/>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20" w:author="Larry Pearlstein" w:date="2017-11-26T21:31:00Z"/>
                <w:rFonts w:ascii="Calibri" w:hAnsi="Calibri"/>
                <w:sz w:val="18"/>
                <w:szCs w:val="18"/>
                <w:lang w:val="en-US"/>
              </w:rPr>
            </w:pPr>
            <w:ins w:id="121" w:author="Larry Pearlstein" w:date="2017-11-26T21:31:00Z">
              <w:r w:rsidRPr="006A7D22">
                <w:rPr>
                  <w:rFonts w:ascii="Calibri" w:hAnsi="Calibri"/>
                  <w:sz w:val="18"/>
                  <w:szCs w:val="18"/>
                  <w:lang w:val="en-US"/>
                </w:rPr>
                <w:t xml:space="preserve">33 </w:t>
              </w:r>
              <w:proofErr w:type="spellStart"/>
              <w:r w:rsidRPr="006A7D22">
                <w:rPr>
                  <w:rFonts w:ascii="Calibri" w:hAnsi="Calibri"/>
                  <w:sz w:val="18"/>
                  <w:szCs w:val="18"/>
                  <w:lang w:val="en-US"/>
                </w:rPr>
                <w:t>ms</w:t>
              </w:r>
              <w:proofErr w:type="spellEnd"/>
            </w:ins>
          </w:p>
        </w:tc>
        <w:tc>
          <w:tcPr>
            <w:tcW w:w="960" w:type="dxa"/>
            <w:tcBorders>
              <w:top w:val="single" w:sz="4" w:space="0" w:color="auto"/>
              <w:left w:val="nil"/>
              <w:bottom w:val="nil"/>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22" w:author="Larry Pearlstein" w:date="2017-11-26T21:31:00Z"/>
                <w:rFonts w:ascii="Calibri" w:hAnsi="Calibri"/>
                <w:sz w:val="18"/>
                <w:szCs w:val="18"/>
                <w:lang w:val="en-US"/>
              </w:rPr>
            </w:pPr>
            <w:ins w:id="123" w:author="Larry Pearlstein" w:date="2017-11-26T21:31:00Z">
              <w:r w:rsidRPr="006A7D22">
                <w:rPr>
                  <w:rFonts w:ascii="Calibri" w:hAnsi="Calibri"/>
                  <w:sz w:val="18"/>
                  <w:szCs w:val="18"/>
                  <w:lang w:val="en-US"/>
                </w:rPr>
                <w:t>0.4</w:t>
              </w:r>
            </w:ins>
          </w:p>
        </w:tc>
        <w:tc>
          <w:tcPr>
            <w:tcW w:w="1120" w:type="dxa"/>
            <w:tcBorders>
              <w:top w:val="nil"/>
              <w:left w:val="nil"/>
              <w:bottom w:val="nil"/>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24" w:author="Larry Pearlstein" w:date="2017-11-26T21:31:00Z"/>
                <w:rFonts w:ascii="Calibri" w:hAnsi="Calibri"/>
                <w:sz w:val="18"/>
                <w:szCs w:val="18"/>
                <w:lang w:val="en-US"/>
              </w:rPr>
            </w:pPr>
            <w:ins w:id="125" w:author="Larry Pearlstein" w:date="2017-11-26T21:31:00Z">
              <w:r w:rsidRPr="006A7D22">
                <w:rPr>
                  <w:rFonts w:ascii="Calibri" w:hAnsi="Calibri"/>
                  <w:sz w:val="18"/>
                  <w:szCs w:val="18"/>
                  <w:lang w:val="en-US"/>
                </w:rPr>
                <w:t>1</w:t>
              </w:r>
            </w:ins>
          </w:p>
        </w:tc>
      </w:tr>
      <w:tr w:rsidR="006A7D22" w:rsidRPr="006A7D22" w:rsidTr="006A7D22">
        <w:trPr>
          <w:trHeight w:val="240"/>
          <w:ins w:id="126" w:author="Larry Pearlstein" w:date="2017-11-26T21:31:00Z"/>
        </w:trPr>
        <w:tc>
          <w:tcPr>
            <w:tcW w:w="4340" w:type="dxa"/>
            <w:tcBorders>
              <w:top w:val="single" w:sz="4" w:space="0" w:color="auto"/>
              <w:left w:val="single" w:sz="8" w:space="0" w:color="auto"/>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27" w:author="Larry Pearlstein" w:date="2017-11-26T21:31:00Z"/>
                <w:rFonts w:ascii="Calibri" w:hAnsi="Calibri"/>
                <w:sz w:val="18"/>
                <w:szCs w:val="18"/>
                <w:lang w:val="en-US"/>
              </w:rPr>
            </w:pPr>
            <w:ins w:id="128" w:author="Larry Pearlstein" w:date="2017-11-26T21:31:00Z">
              <w:r w:rsidRPr="006A7D22">
                <w:rPr>
                  <w:rFonts w:ascii="Calibri" w:hAnsi="Calibri"/>
                  <w:sz w:val="18"/>
                  <w:szCs w:val="18"/>
                  <w:lang w:val="en-US"/>
                </w:rPr>
                <w:t>Draw timing diagram</w:t>
              </w:r>
            </w:ins>
          </w:p>
        </w:tc>
        <w:tc>
          <w:tcPr>
            <w:tcW w:w="3060" w:type="dxa"/>
            <w:tcBorders>
              <w:top w:val="single" w:sz="4" w:space="0" w:color="auto"/>
              <w:left w:val="nil"/>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29" w:author="Larry Pearlstein" w:date="2017-11-26T21:31:00Z"/>
                <w:rFonts w:ascii="Calibri" w:hAnsi="Calibri"/>
                <w:sz w:val="18"/>
                <w:szCs w:val="18"/>
                <w:lang w:val="en-US"/>
              </w:rPr>
            </w:pPr>
            <w:ins w:id="130" w:author="Larry Pearlstein" w:date="2017-11-26T21:31:00Z">
              <w:r w:rsidRPr="006A7D22">
                <w:rPr>
                  <w:rFonts w:ascii="Calibri" w:hAnsi="Calibri"/>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31" w:author="Larry Pearlstein" w:date="2017-11-26T21:31:00Z"/>
                <w:rFonts w:ascii="Calibri" w:hAnsi="Calibri"/>
                <w:sz w:val="18"/>
                <w:szCs w:val="18"/>
                <w:lang w:val="en-US"/>
              </w:rPr>
            </w:pPr>
            <w:ins w:id="132" w:author="Larry Pearlstein" w:date="2017-11-26T21:31:00Z">
              <w:r w:rsidRPr="006A7D22">
                <w:rPr>
                  <w:rFonts w:ascii="Calibri" w:hAnsi="Calibri"/>
                  <w:sz w:val="18"/>
                  <w:szCs w:val="18"/>
                  <w:lang w:val="en-US"/>
                </w:rPr>
                <w:t>2.5</w:t>
              </w:r>
            </w:ins>
          </w:p>
        </w:tc>
        <w:tc>
          <w:tcPr>
            <w:tcW w:w="1120" w:type="dxa"/>
            <w:tcBorders>
              <w:top w:val="single" w:sz="4" w:space="0" w:color="auto"/>
              <w:left w:val="nil"/>
              <w:bottom w:val="nil"/>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33" w:author="Larry Pearlstein" w:date="2017-11-26T21:31:00Z"/>
                <w:rFonts w:ascii="Calibri" w:hAnsi="Calibri"/>
                <w:sz w:val="18"/>
                <w:szCs w:val="18"/>
                <w:lang w:val="en-US"/>
              </w:rPr>
            </w:pPr>
            <w:ins w:id="134" w:author="Larry Pearlstein" w:date="2017-11-26T21:31:00Z">
              <w:r w:rsidRPr="006A7D22">
                <w:rPr>
                  <w:rFonts w:ascii="Calibri" w:hAnsi="Calibri"/>
                  <w:sz w:val="18"/>
                  <w:szCs w:val="18"/>
                  <w:lang w:val="en-US"/>
                </w:rPr>
                <w:t>2.5</w:t>
              </w:r>
            </w:ins>
          </w:p>
        </w:tc>
      </w:tr>
      <w:tr w:rsidR="006A7D22" w:rsidRPr="006A7D22" w:rsidTr="006A7D22">
        <w:trPr>
          <w:trHeight w:val="480"/>
          <w:ins w:id="135" w:author="Larry Pearlstein" w:date="2017-11-26T21:31:00Z"/>
        </w:trPr>
        <w:tc>
          <w:tcPr>
            <w:tcW w:w="4340" w:type="dxa"/>
            <w:tcBorders>
              <w:top w:val="single" w:sz="4" w:space="0" w:color="auto"/>
              <w:left w:val="single" w:sz="8" w:space="0" w:color="auto"/>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36" w:author="Larry Pearlstein" w:date="2017-11-26T21:31:00Z"/>
                <w:rFonts w:ascii="Calibri" w:hAnsi="Calibri"/>
                <w:sz w:val="18"/>
                <w:szCs w:val="18"/>
                <w:lang w:val="en-US"/>
              </w:rPr>
            </w:pPr>
            <w:proofErr w:type="spellStart"/>
            <w:ins w:id="137" w:author="Larry Pearlstein" w:date="2017-11-26T21:31:00Z">
              <w:r w:rsidRPr="006A7D22">
                <w:rPr>
                  <w:rFonts w:ascii="Calibri" w:hAnsi="Calibri"/>
                  <w:sz w:val="18"/>
                  <w:szCs w:val="18"/>
                  <w:lang w:val="en-US"/>
                </w:rPr>
                <w:t>main.c</w:t>
              </w:r>
              <w:proofErr w:type="spellEnd"/>
              <w:r w:rsidRPr="006A7D22">
                <w:rPr>
                  <w:rFonts w:ascii="Calibri" w:hAnsi="Calibri"/>
                  <w:sz w:val="18"/>
                  <w:szCs w:val="18"/>
                  <w:lang w:val="en-US"/>
                </w:rPr>
                <w:t xml:space="preserve"> file, two ISR files, fully commented and strictly formatted</w:t>
              </w:r>
            </w:ins>
          </w:p>
        </w:tc>
        <w:tc>
          <w:tcPr>
            <w:tcW w:w="3060" w:type="dxa"/>
            <w:tcBorders>
              <w:top w:val="single" w:sz="4" w:space="0" w:color="auto"/>
              <w:left w:val="nil"/>
              <w:bottom w:val="nil"/>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38" w:author="Larry Pearlstein" w:date="2017-11-26T21:31:00Z"/>
                <w:rFonts w:ascii="Calibri" w:hAnsi="Calibri"/>
                <w:sz w:val="18"/>
                <w:szCs w:val="18"/>
                <w:lang w:val="en-US"/>
              </w:rPr>
            </w:pPr>
            <w:ins w:id="139" w:author="Larry Pearlstein" w:date="2017-11-26T21:31:00Z">
              <w:r w:rsidRPr="006A7D22">
                <w:rPr>
                  <w:rFonts w:ascii="Calibri" w:hAnsi="Calibri"/>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40" w:author="Larry Pearlstein" w:date="2017-11-26T21:31:00Z"/>
                <w:rFonts w:ascii="Calibri" w:hAnsi="Calibri"/>
                <w:sz w:val="18"/>
                <w:szCs w:val="18"/>
                <w:lang w:val="en-US"/>
              </w:rPr>
            </w:pPr>
            <w:ins w:id="141" w:author="Larry Pearlstein" w:date="2017-11-26T21:31:00Z">
              <w:r w:rsidRPr="006A7D22">
                <w:rPr>
                  <w:rFonts w:ascii="Calibri" w:hAnsi="Calibri"/>
                  <w:sz w:val="18"/>
                  <w:szCs w:val="18"/>
                  <w:lang w:val="en-US"/>
                </w:rPr>
                <w:t>0.7</w:t>
              </w:r>
            </w:ins>
          </w:p>
        </w:tc>
        <w:tc>
          <w:tcPr>
            <w:tcW w:w="1120" w:type="dxa"/>
            <w:tcBorders>
              <w:top w:val="single" w:sz="4" w:space="0" w:color="auto"/>
              <w:left w:val="nil"/>
              <w:bottom w:val="nil"/>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42" w:author="Larry Pearlstein" w:date="2017-11-26T21:31:00Z"/>
                <w:rFonts w:ascii="Calibri" w:hAnsi="Calibri"/>
                <w:sz w:val="18"/>
                <w:szCs w:val="18"/>
                <w:lang w:val="en-US"/>
              </w:rPr>
            </w:pPr>
            <w:ins w:id="143" w:author="Larry Pearlstein" w:date="2017-11-26T21:31:00Z">
              <w:r w:rsidRPr="006A7D22">
                <w:rPr>
                  <w:rFonts w:ascii="Calibri" w:hAnsi="Calibri"/>
                  <w:sz w:val="18"/>
                  <w:szCs w:val="18"/>
                  <w:lang w:val="en-US"/>
                </w:rPr>
                <w:t>1</w:t>
              </w:r>
            </w:ins>
          </w:p>
        </w:tc>
      </w:tr>
      <w:tr w:rsidR="006A7D22" w:rsidRPr="006A7D22" w:rsidTr="006A7D22">
        <w:trPr>
          <w:trHeight w:val="255"/>
          <w:ins w:id="144" w:author="Larry Pearlstein" w:date="2017-11-26T21:31:00Z"/>
        </w:trPr>
        <w:tc>
          <w:tcPr>
            <w:tcW w:w="4340" w:type="dxa"/>
            <w:tcBorders>
              <w:top w:val="single" w:sz="4" w:space="0" w:color="auto"/>
              <w:left w:val="single" w:sz="8" w:space="0" w:color="auto"/>
              <w:bottom w:val="single" w:sz="8"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45" w:author="Larry Pearlstein" w:date="2017-11-26T21:31:00Z"/>
                <w:rFonts w:ascii="Calibri" w:hAnsi="Calibri"/>
                <w:b/>
                <w:bCs/>
                <w:sz w:val="18"/>
                <w:szCs w:val="18"/>
                <w:lang w:val="en-US"/>
              </w:rPr>
            </w:pPr>
            <w:ins w:id="146" w:author="Larry Pearlstein" w:date="2017-11-26T21:31:00Z">
              <w:r w:rsidRPr="006A7D22">
                <w:rPr>
                  <w:rFonts w:ascii="Calibri" w:hAnsi="Calibri"/>
                  <w:b/>
                  <w:bCs/>
                  <w:sz w:val="18"/>
                  <w:szCs w:val="18"/>
                  <w:lang w:val="en-US"/>
                </w:rPr>
                <w:t>TOTAL</w:t>
              </w:r>
            </w:ins>
          </w:p>
        </w:tc>
        <w:tc>
          <w:tcPr>
            <w:tcW w:w="3060" w:type="dxa"/>
            <w:tcBorders>
              <w:top w:val="single" w:sz="4" w:space="0" w:color="auto"/>
              <w:left w:val="nil"/>
              <w:bottom w:val="single" w:sz="8" w:space="0" w:color="auto"/>
              <w:right w:val="single" w:sz="4" w:space="0" w:color="auto"/>
            </w:tcBorders>
            <w:shd w:val="clear" w:color="000000" w:fill="FCE4D6"/>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left"/>
              <w:rPr>
                <w:ins w:id="147" w:author="Larry Pearlstein" w:date="2017-11-26T21:31:00Z"/>
                <w:rFonts w:ascii="Calibri" w:hAnsi="Calibri"/>
                <w:b/>
                <w:bCs/>
                <w:sz w:val="18"/>
                <w:szCs w:val="18"/>
                <w:lang w:val="en-US"/>
              </w:rPr>
            </w:pPr>
            <w:ins w:id="148" w:author="Larry Pearlstein" w:date="2017-11-26T21:31:00Z">
              <w:r w:rsidRPr="006A7D22">
                <w:rPr>
                  <w:rFonts w:ascii="Calibri" w:hAnsi="Calibri"/>
                  <w:b/>
                  <w:bCs/>
                  <w:sz w:val="18"/>
                  <w:szCs w:val="18"/>
                  <w:lang w:val="en-US"/>
                </w:rPr>
                <w:t> </w:t>
              </w:r>
            </w:ins>
          </w:p>
        </w:tc>
        <w:tc>
          <w:tcPr>
            <w:tcW w:w="960" w:type="dxa"/>
            <w:tcBorders>
              <w:top w:val="single" w:sz="4" w:space="0" w:color="auto"/>
              <w:left w:val="nil"/>
              <w:bottom w:val="single" w:sz="8" w:space="0" w:color="auto"/>
              <w:right w:val="single" w:sz="4"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49" w:author="Larry Pearlstein" w:date="2017-11-26T21:31:00Z"/>
                <w:rFonts w:ascii="Calibri" w:hAnsi="Calibri"/>
                <w:b/>
                <w:bCs/>
                <w:sz w:val="18"/>
                <w:szCs w:val="18"/>
                <w:lang w:val="en-US"/>
              </w:rPr>
            </w:pPr>
            <w:ins w:id="150" w:author="Larry Pearlstein" w:date="2017-11-26T21:31:00Z">
              <w:r w:rsidRPr="006A7D22">
                <w:rPr>
                  <w:rFonts w:ascii="Calibri" w:hAnsi="Calibri"/>
                  <w:b/>
                  <w:bCs/>
                  <w:sz w:val="18"/>
                  <w:szCs w:val="18"/>
                  <w:lang w:val="en-US"/>
                </w:rPr>
                <w:t>8.9</w:t>
              </w:r>
            </w:ins>
          </w:p>
        </w:tc>
        <w:tc>
          <w:tcPr>
            <w:tcW w:w="1120" w:type="dxa"/>
            <w:tcBorders>
              <w:top w:val="single" w:sz="4" w:space="0" w:color="auto"/>
              <w:left w:val="nil"/>
              <w:bottom w:val="single" w:sz="8" w:space="0" w:color="auto"/>
              <w:right w:val="single" w:sz="8" w:space="0" w:color="auto"/>
            </w:tcBorders>
            <w:shd w:val="clear" w:color="000000" w:fill="FCE4D6"/>
            <w:noWrap/>
            <w:vAlign w:val="bottom"/>
            <w:hideMark/>
          </w:tcPr>
          <w:p w:rsidR="006A7D22" w:rsidRPr="006A7D22" w:rsidRDefault="006A7D22" w:rsidP="006A7D22">
            <w:pPr>
              <w:pBdr>
                <w:top w:val="none" w:sz="0" w:space="0" w:color="auto"/>
                <w:left w:val="none" w:sz="0" w:space="0" w:color="auto"/>
                <w:bottom w:val="none" w:sz="0" w:space="0" w:color="auto"/>
                <w:right w:val="none" w:sz="0" w:space="0" w:color="auto"/>
                <w:between w:val="none" w:sz="0" w:space="0" w:color="auto"/>
              </w:pBdr>
              <w:jc w:val="right"/>
              <w:rPr>
                <w:ins w:id="151" w:author="Larry Pearlstein" w:date="2017-11-26T21:31:00Z"/>
                <w:rFonts w:ascii="Calibri" w:hAnsi="Calibri"/>
                <w:b/>
                <w:bCs/>
                <w:sz w:val="18"/>
                <w:szCs w:val="18"/>
                <w:lang w:val="en-US"/>
              </w:rPr>
            </w:pPr>
            <w:ins w:id="152" w:author="Larry Pearlstein" w:date="2017-11-26T21:31:00Z">
              <w:r w:rsidRPr="006A7D22">
                <w:rPr>
                  <w:rFonts w:ascii="Calibri" w:hAnsi="Calibri"/>
                  <w:b/>
                  <w:bCs/>
                  <w:sz w:val="18"/>
                  <w:szCs w:val="18"/>
                  <w:lang w:val="en-US"/>
                </w:rPr>
                <w:t>10</w:t>
              </w:r>
            </w:ins>
          </w:p>
        </w:tc>
      </w:tr>
    </w:tbl>
    <w:p w:rsidR="006A2A92" w:rsidDel="006A7D22" w:rsidRDefault="00A54800" w:rsidP="006A7D22">
      <w:pPr>
        <w:spacing w:line="276" w:lineRule="auto"/>
        <w:jc w:val="left"/>
        <w:rPr>
          <w:del w:id="153" w:author="Larry Pearlstein" w:date="2017-11-26T21:31:00Z"/>
          <w:rFonts w:ascii="Courier New" w:eastAsia="Courier New" w:hAnsi="Courier New" w:cs="Courier New"/>
        </w:rPr>
      </w:pPr>
      <w:bookmarkStart w:id="154" w:name="_GoBack"/>
      <w:bookmarkEnd w:id="154"/>
      <w:del w:id="155" w:author="Larry Pearlstein" w:date="2017-11-26T21:31:00Z">
        <w:r w:rsidDel="006A7D22">
          <w:rPr>
            <w:rFonts w:ascii="Courier New" w:eastAsia="Courier New" w:hAnsi="Courier New" w:cs="Courier New"/>
          </w:rPr>
          <w:delText>/* [] END OF FILE */</w:delText>
        </w:r>
      </w:del>
    </w:p>
    <w:p w:rsidR="006A2A92" w:rsidDel="006A7D22" w:rsidRDefault="006A2A92" w:rsidP="006A7D22">
      <w:pPr>
        <w:spacing w:line="276" w:lineRule="auto"/>
        <w:jc w:val="left"/>
        <w:rPr>
          <w:del w:id="156" w:author="Larry Pearlstein" w:date="2017-11-26T21:31:00Z"/>
          <w:rFonts w:ascii="Courier New" w:eastAsia="Courier New" w:hAnsi="Courier New" w:cs="Courier New"/>
        </w:rPr>
      </w:pPr>
    </w:p>
    <w:p w:rsidR="006A2A92" w:rsidRDefault="006A2A92" w:rsidP="006A7D22">
      <w:pPr>
        <w:spacing w:line="276" w:lineRule="auto"/>
        <w:jc w:val="left"/>
        <w:rPr>
          <w:rFonts w:ascii="Courier New" w:eastAsia="Courier New" w:hAnsi="Courier New" w:cs="Courier New"/>
        </w:rPr>
      </w:pPr>
    </w:p>
    <w:sectPr w:rsidR="006A2A92">
      <w:type w:val="continuous"/>
      <w:pgSz w:w="12240" w:h="15840"/>
      <w:pgMar w:top="1080" w:right="893" w:bottom="1440" w:left="900" w:header="0" w:footer="720" w:gutter="0"/>
      <w:cols w:space="720" w:equalWidth="0">
        <w:col w:w="1044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2AB1"/>
    <w:multiLevelType w:val="multilevel"/>
    <w:tmpl w:val="14D6D6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Pearlstein">
    <w15:presenceInfo w15:providerId="None" w15:userId="Larry Pearl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A2A92"/>
    <w:rsid w:val="004907DD"/>
    <w:rsid w:val="006A2A92"/>
    <w:rsid w:val="006A7D22"/>
    <w:rsid w:val="006D0592"/>
    <w:rsid w:val="00723DAE"/>
    <w:rsid w:val="008068FA"/>
    <w:rsid w:val="00A54800"/>
    <w:rsid w:val="00C63AB8"/>
    <w:rsid w:val="00E0516B"/>
    <w:rsid w:val="00F7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E9EC"/>
  <w15:docId w15:val="{AEF2C3BF-3900-4465-A450-47B84BCC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keepNext/>
      <w:keepLines/>
      <w:ind w:firstLine="288"/>
      <w:jc w:val="both"/>
      <w:outlineLvl w:val="2"/>
    </w:pPr>
    <w:rPr>
      <w:i/>
    </w:rPr>
  </w:style>
  <w:style w:type="paragraph" w:styleId="Heading4">
    <w:name w:val="heading 4"/>
    <w:basedOn w:val="Normal"/>
    <w:next w:val="Normal"/>
    <w:pPr>
      <w:keepNext/>
      <w:keepLines/>
      <w:tabs>
        <w:tab w:val="left" w:pos="720"/>
      </w:tabs>
      <w:spacing w:before="40" w:after="40"/>
      <w:ind w:firstLine="504"/>
      <w:jc w:val="both"/>
      <w:outlineLvl w:val="3"/>
    </w:pPr>
    <w:rPr>
      <w:i/>
    </w:rPr>
  </w:style>
  <w:style w:type="paragraph" w:styleId="Heading5">
    <w:name w:val="heading 5"/>
    <w:basedOn w:val="Normal"/>
    <w:next w:val="Normal"/>
    <w:pPr>
      <w:keepNext/>
      <w:keepLines/>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907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72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Pearlstein</cp:lastModifiedBy>
  <cp:revision>4</cp:revision>
  <dcterms:created xsi:type="dcterms:W3CDTF">2017-11-27T02:15:00Z</dcterms:created>
  <dcterms:modified xsi:type="dcterms:W3CDTF">2017-11-27T02:31:00Z</dcterms:modified>
</cp:coreProperties>
</file>