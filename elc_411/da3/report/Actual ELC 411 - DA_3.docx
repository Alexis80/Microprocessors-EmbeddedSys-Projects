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20553" w:rsidRDefault="00820553">
      <w:pPr>
        <w:spacing w:line="276" w:lineRule="auto"/>
        <w:rPr>
          <w:sz w:val="48"/>
          <w:szCs w:val="48"/>
        </w:rPr>
      </w:pPr>
    </w:p>
    <w:p w:rsidR="00820553" w:rsidRDefault="00820553">
      <w:pPr>
        <w:spacing w:line="276" w:lineRule="auto"/>
        <w:rPr>
          <w:sz w:val="48"/>
          <w:szCs w:val="48"/>
        </w:rPr>
      </w:pPr>
    </w:p>
    <w:p w:rsidR="00820553" w:rsidRDefault="006D54AC">
      <w:pPr>
        <w:spacing w:line="276" w:lineRule="auto"/>
        <w:rPr>
          <w:sz w:val="48"/>
          <w:szCs w:val="48"/>
        </w:rPr>
      </w:pPr>
      <w:r>
        <w:rPr>
          <w:sz w:val="48"/>
          <w:szCs w:val="48"/>
        </w:rPr>
        <w:t>Design Assignment 3: Signal Conversion</w:t>
      </w:r>
    </w:p>
    <w:p w:rsidR="00820553" w:rsidRDefault="00820553">
      <w:pPr>
        <w:spacing w:line="276" w:lineRule="auto"/>
        <w:rPr>
          <w:sz w:val="48"/>
          <w:szCs w:val="48"/>
        </w:rPr>
      </w:pPr>
    </w:p>
    <w:p w:rsidR="00820553" w:rsidRDefault="006D54AC">
      <w:pPr>
        <w:spacing w:line="276" w:lineRule="auto"/>
        <w:rPr>
          <w:sz w:val="48"/>
          <w:szCs w:val="48"/>
        </w:rPr>
      </w:pPr>
      <w:r>
        <w:rPr>
          <w:noProof/>
          <w:sz w:val="48"/>
          <w:szCs w:val="48"/>
        </w:rPr>
        <w:drawing>
          <wp:inline distT="114300" distB="114300" distL="114300" distR="114300">
            <wp:extent cx="6067108" cy="255044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067108" cy="2550448"/>
                    </a:xfrm>
                    <a:prstGeom prst="rect">
                      <a:avLst/>
                    </a:prstGeom>
                    <a:ln/>
                  </pic:spPr>
                </pic:pic>
              </a:graphicData>
            </a:graphic>
          </wp:inline>
        </w:drawing>
      </w:r>
    </w:p>
    <w:p w:rsidR="00820553" w:rsidRDefault="00820553">
      <w:pPr>
        <w:spacing w:line="276" w:lineRule="auto"/>
        <w:rPr>
          <w:sz w:val="48"/>
          <w:szCs w:val="48"/>
        </w:rPr>
      </w:pPr>
    </w:p>
    <w:p w:rsidR="00820553" w:rsidRDefault="006D54AC">
      <w:pPr>
        <w:spacing w:line="276" w:lineRule="auto"/>
        <w:rPr>
          <w:sz w:val="36"/>
          <w:szCs w:val="36"/>
        </w:rPr>
      </w:pPr>
      <w:r>
        <w:rPr>
          <w:sz w:val="36"/>
          <w:szCs w:val="36"/>
        </w:rPr>
        <w:t xml:space="preserve">Alexis Adie and Madison </w:t>
      </w:r>
      <w:proofErr w:type="spellStart"/>
      <w:r>
        <w:rPr>
          <w:sz w:val="36"/>
          <w:szCs w:val="36"/>
        </w:rPr>
        <w:t>Mastroberte</w:t>
      </w:r>
      <w:proofErr w:type="spellEnd"/>
    </w:p>
    <w:p w:rsidR="00820553" w:rsidRDefault="006D54AC">
      <w:pPr>
        <w:spacing w:line="276" w:lineRule="auto"/>
        <w:rPr>
          <w:sz w:val="36"/>
          <w:szCs w:val="36"/>
        </w:rPr>
      </w:pPr>
      <w:r>
        <w:rPr>
          <w:sz w:val="36"/>
          <w:szCs w:val="36"/>
        </w:rPr>
        <w:t>ELC 411-01: Embedded Systems</w:t>
      </w:r>
    </w:p>
    <w:p w:rsidR="00820553" w:rsidRDefault="00820553">
      <w:pPr>
        <w:spacing w:line="276" w:lineRule="auto"/>
        <w:rPr>
          <w:sz w:val="36"/>
          <w:szCs w:val="36"/>
        </w:rPr>
      </w:pPr>
    </w:p>
    <w:p w:rsidR="00820553" w:rsidRDefault="006D54AC">
      <w:pPr>
        <w:spacing w:line="276" w:lineRule="auto"/>
        <w:rPr>
          <w:sz w:val="36"/>
          <w:szCs w:val="36"/>
        </w:rPr>
      </w:pPr>
      <w:r>
        <w:rPr>
          <w:sz w:val="36"/>
          <w:szCs w:val="36"/>
        </w:rPr>
        <w:t xml:space="preserve">Submitted: </w:t>
      </w:r>
    </w:p>
    <w:p w:rsidR="00820553" w:rsidRDefault="006D54AC">
      <w:pPr>
        <w:spacing w:line="276" w:lineRule="auto"/>
        <w:rPr>
          <w:sz w:val="36"/>
          <w:szCs w:val="36"/>
        </w:rPr>
      </w:pPr>
      <w:r>
        <w:rPr>
          <w:sz w:val="36"/>
          <w:szCs w:val="36"/>
        </w:rPr>
        <w:t>October 26th</w:t>
      </w:r>
      <w:proofErr w:type="gramStart"/>
      <w:r>
        <w:rPr>
          <w:sz w:val="36"/>
          <w:szCs w:val="36"/>
        </w:rPr>
        <w:t xml:space="preserve"> 2017</w:t>
      </w:r>
      <w:proofErr w:type="gramEnd"/>
    </w:p>
    <w:p w:rsidR="00820553" w:rsidRDefault="00820553">
      <w:pPr>
        <w:spacing w:line="276" w:lineRule="auto"/>
        <w:jc w:val="left"/>
        <w:rPr>
          <w:sz w:val="48"/>
          <w:szCs w:val="48"/>
        </w:rPr>
      </w:pPr>
    </w:p>
    <w:p w:rsidR="00820553" w:rsidRDefault="00820553">
      <w:pPr>
        <w:spacing w:line="276" w:lineRule="auto"/>
        <w:jc w:val="left"/>
        <w:rPr>
          <w:sz w:val="48"/>
          <w:szCs w:val="48"/>
        </w:rPr>
      </w:pPr>
    </w:p>
    <w:p w:rsidR="00820553" w:rsidRDefault="00820553">
      <w:pPr>
        <w:spacing w:line="276" w:lineRule="auto"/>
        <w:rPr>
          <w:sz w:val="48"/>
          <w:szCs w:val="48"/>
        </w:rPr>
      </w:pPr>
    </w:p>
    <w:p w:rsidR="00820553" w:rsidRDefault="00820553">
      <w:pPr>
        <w:spacing w:line="276" w:lineRule="auto"/>
        <w:rPr>
          <w:sz w:val="48"/>
          <w:szCs w:val="48"/>
        </w:rPr>
      </w:pPr>
    </w:p>
    <w:p w:rsidR="00820553" w:rsidRDefault="00820553">
      <w:pPr>
        <w:spacing w:line="276" w:lineRule="auto"/>
        <w:jc w:val="left"/>
        <w:rPr>
          <w:sz w:val="48"/>
          <w:szCs w:val="48"/>
        </w:rPr>
      </w:pPr>
    </w:p>
    <w:p w:rsidR="00820553" w:rsidRDefault="006D54AC">
      <w:pPr>
        <w:spacing w:line="276" w:lineRule="auto"/>
        <w:rPr>
          <w:sz w:val="42"/>
          <w:szCs w:val="42"/>
        </w:rPr>
      </w:pPr>
      <w:r>
        <w:rPr>
          <w:sz w:val="42"/>
          <w:szCs w:val="42"/>
        </w:rPr>
        <w:t>Design Assignment 3: Signal Conversion</w:t>
      </w:r>
    </w:p>
    <w:p w:rsidR="00820553" w:rsidRDefault="00820553">
      <w:pPr>
        <w:widowControl w:val="0"/>
      </w:pPr>
    </w:p>
    <w:p w:rsidR="00820553" w:rsidRDefault="006D54AC">
      <w:pPr>
        <w:widowControl w:val="0"/>
      </w:pPr>
      <w:r>
        <w:t xml:space="preserve">Alexis Adie and Madison </w:t>
      </w:r>
      <w:proofErr w:type="spellStart"/>
      <w:r>
        <w:t>Mastroberte</w:t>
      </w:r>
      <w:proofErr w:type="spellEnd"/>
    </w:p>
    <w:p w:rsidR="00820553" w:rsidRDefault="00820553">
      <w:pPr>
        <w:widowControl w:val="0"/>
        <w:jc w:val="left"/>
      </w:pPr>
    </w:p>
    <w:p w:rsidR="00820553" w:rsidRDefault="006D54AC">
      <w:pPr>
        <w:widowControl w:val="0"/>
      </w:pPr>
      <w:r>
        <w:t xml:space="preserve">Department of Electrical and Computer Engineering </w:t>
      </w:r>
    </w:p>
    <w:p w:rsidR="00820553" w:rsidRDefault="006D54AC">
      <w:pPr>
        <w:widowControl w:val="0"/>
      </w:pPr>
      <w:r>
        <w:t xml:space="preserve">The College of New Jersey </w:t>
      </w:r>
    </w:p>
    <w:p w:rsidR="00820553" w:rsidRDefault="006D54AC">
      <w:pPr>
        <w:widowControl w:val="0"/>
      </w:pPr>
      <w:r>
        <w:t xml:space="preserve">2000 Pennington Road, Ewing, NJ 08618, USA </w:t>
      </w:r>
    </w:p>
    <w:p w:rsidR="00820553" w:rsidRDefault="006D54AC">
      <w:pPr>
        <w:widowControl w:val="0"/>
        <w:rPr>
          <w:i/>
          <w:sz w:val="28"/>
          <w:szCs w:val="28"/>
        </w:rPr>
      </w:pPr>
      <w:r>
        <w:t>(adiea1, mastrom</w:t>
      </w:r>
      <w:proofErr w:type="gramStart"/>
      <w:r>
        <w:t>7)@</w:t>
      </w:r>
      <w:proofErr w:type="gramEnd"/>
      <w:r>
        <w:t>tcnj.edu</w:t>
      </w:r>
    </w:p>
    <w:p w:rsidR="00820553" w:rsidRDefault="00820553">
      <w:pPr>
        <w:sectPr w:rsidR="00820553">
          <w:pgSz w:w="12240" w:h="15840"/>
          <w:pgMar w:top="1080" w:right="893" w:bottom="1440" w:left="900" w:header="0" w:footer="720" w:gutter="0"/>
          <w:pgNumType w:start="1"/>
          <w:cols w:space="720"/>
        </w:sectPr>
      </w:pPr>
    </w:p>
    <w:p w:rsidR="00820553" w:rsidRDefault="006D54AC">
      <w:pPr>
        <w:pStyle w:val="Heading1"/>
        <w:numPr>
          <w:ilvl w:val="0"/>
          <w:numId w:val="1"/>
        </w:numPr>
        <w:ind w:hanging="83"/>
        <w:contextualSpacing/>
        <w:rPr>
          <w:sz w:val="28"/>
          <w:szCs w:val="28"/>
        </w:rPr>
      </w:pPr>
      <w:r>
        <w:rPr>
          <w:sz w:val="28"/>
          <w:szCs w:val="28"/>
        </w:rPr>
        <w:t>Introduction</w:t>
      </w:r>
    </w:p>
    <w:p w:rsidR="00820553" w:rsidRDefault="00820553"/>
    <w:p w:rsidR="00820553" w:rsidRDefault="006D54AC">
      <w:pPr>
        <w:spacing w:after="200"/>
        <w:jc w:val="both"/>
      </w:pPr>
      <w:r>
        <w:t xml:space="preserve">The purpose of this assignment was to familiarize students with the Digital to Analog Converter (DAC) and the Analog to Digital Converter (ADC) available within </w:t>
      </w:r>
      <w:proofErr w:type="spellStart"/>
      <w:r>
        <w:t>PSoC</w:t>
      </w:r>
      <w:proofErr w:type="spellEnd"/>
      <w:r>
        <w:t xml:space="preserve"> Creator. Before lab, the team was required to complete the given ‘C’ code. The first bit of code, toggled the value of the DAC from ¼ and ¾ of its total value. The second bit required the input of an equation to calculate the voltage to be output to the LCD screen. In lab, the team used the ADC and DAC and recorded the subsequent values. Students then observed the output waveform and calculated the rise time and fall time. Overall the lab demonstrated further functionalities of the VDAC and ADC, and simulating it on the oscilloscope.</w:t>
      </w:r>
    </w:p>
    <w:p w:rsidR="00820553" w:rsidRDefault="006D54AC">
      <w:pPr>
        <w:pStyle w:val="Heading1"/>
        <w:rPr>
          <w:sz w:val="28"/>
          <w:szCs w:val="28"/>
        </w:rPr>
      </w:pPr>
      <w:r>
        <w:rPr>
          <w:sz w:val="28"/>
          <w:szCs w:val="28"/>
        </w:rPr>
        <w:t>II. Methodology</w:t>
      </w:r>
    </w:p>
    <w:p w:rsidR="00820553" w:rsidRDefault="00820553">
      <w:pPr>
        <w:jc w:val="left"/>
      </w:pPr>
    </w:p>
    <w:p w:rsidR="00820553" w:rsidRDefault="006D54AC">
      <w:pPr>
        <w:numPr>
          <w:ilvl w:val="0"/>
          <w:numId w:val="2"/>
        </w:numPr>
        <w:tabs>
          <w:tab w:val="left" w:pos="400"/>
        </w:tabs>
        <w:ind w:left="360"/>
        <w:contextualSpacing/>
        <w:jc w:val="left"/>
        <w:rPr>
          <w:i/>
          <w:sz w:val="24"/>
          <w:szCs w:val="24"/>
        </w:rPr>
      </w:pPr>
      <w:r>
        <w:rPr>
          <w:i/>
          <w:sz w:val="24"/>
          <w:szCs w:val="24"/>
        </w:rPr>
        <w:t>Pre-Class</w:t>
      </w:r>
    </w:p>
    <w:p w:rsidR="00820553" w:rsidRDefault="00820553">
      <w:pPr>
        <w:tabs>
          <w:tab w:val="left" w:pos="400"/>
        </w:tabs>
        <w:jc w:val="left"/>
        <w:rPr>
          <w:i/>
          <w:sz w:val="24"/>
          <w:szCs w:val="24"/>
        </w:rPr>
      </w:pPr>
    </w:p>
    <w:p w:rsidR="00820553" w:rsidRDefault="006D54AC">
      <w:pPr>
        <w:tabs>
          <w:tab w:val="left" w:pos="400"/>
        </w:tabs>
        <w:jc w:val="both"/>
      </w:pPr>
      <w:r>
        <w:t xml:space="preserve">Students generated code to drive the VDAC between two states, which were indicated by 0.25 and 0.75 of the value 255. Once calculated, it came to the values of 64 and 192. The next portion consisted of creating a line that converts the resulting SAR_ADC result to a specific voltage. </w:t>
      </w:r>
    </w:p>
    <w:p w:rsidR="00820553" w:rsidRDefault="00820553">
      <w:pPr>
        <w:tabs>
          <w:tab w:val="left" w:pos="400"/>
        </w:tabs>
        <w:jc w:val="left"/>
      </w:pPr>
    </w:p>
    <w:p w:rsidR="00820553" w:rsidRDefault="006D54AC">
      <w:pPr>
        <w:numPr>
          <w:ilvl w:val="0"/>
          <w:numId w:val="2"/>
        </w:numPr>
        <w:tabs>
          <w:tab w:val="left" w:pos="400"/>
        </w:tabs>
        <w:ind w:left="360"/>
        <w:contextualSpacing/>
        <w:jc w:val="left"/>
        <w:rPr>
          <w:i/>
          <w:sz w:val="24"/>
          <w:szCs w:val="24"/>
        </w:rPr>
      </w:pPr>
      <w:r>
        <w:rPr>
          <w:i/>
          <w:sz w:val="24"/>
          <w:szCs w:val="24"/>
        </w:rPr>
        <w:t>Part I: Analog to Digital Conversion</w:t>
      </w:r>
    </w:p>
    <w:p w:rsidR="00820553" w:rsidRDefault="00820553">
      <w:pPr>
        <w:tabs>
          <w:tab w:val="left" w:pos="400"/>
        </w:tabs>
        <w:jc w:val="left"/>
        <w:rPr>
          <w:i/>
          <w:sz w:val="24"/>
          <w:szCs w:val="24"/>
        </w:rPr>
      </w:pPr>
    </w:p>
    <w:p w:rsidR="00820553" w:rsidRDefault="006D54AC">
      <w:pPr>
        <w:tabs>
          <w:tab w:val="left" w:pos="400"/>
        </w:tabs>
        <w:jc w:val="both"/>
      </w:pPr>
      <w:r>
        <w:t xml:space="preserve">Using the NI </w:t>
      </w:r>
      <w:proofErr w:type="spellStart"/>
      <w:r>
        <w:t>VirtualBench</w:t>
      </w:r>
      <w:proofErr w:type="spellEnd"/>
      <w:r>
        <w:t xml:space="preserve">, student applied a voltage to the </w:t>
      </w:r>
      <w:proofErr w:type="spellStart"/>
      <w:r>
        <w:t>PSoC</w:t>
      </w:r>
      <w:proofErr w:type="spellEnd"/>
      <w:r>
        <w:t xml:space="preserve"> board and utilized the LCD conversion to find the ADC code equivalency to an input voltage. The codes were then recorded and plotted to demonstrate relationship and noise. Equation 1 was used to predict the code values outputted. </w:t>
      </w:r>
    </w:p>
    <w:p w:rsidR="00820553" w:rsidRDefault="00820553">
      <w:pPr>
        <w:tabs>
          <w:tab w:val="left" w:pos="400"/>
        </w:tabs>
        <w:jc w:val="both"/>
      </w:pPr>
    </w:p>
    <w:p w:rsidR="00820553" w:rsidRDefault="006D54AC">
      <w:pPr>
        <w:spacing w:line="276" w:lineRule="auto"/>
        <w:jc w:val="left"/>
        <w:rPr>
          <w:ins w:id="0" w:author="Larry Pearlstein" w:date="2017-11-22T20:27:00Z"/>
          <w:sz w:val="22"/>
          <w:szCs w:val="22"/>
        </w:rPr>
      </w:pPr>
      <m:oMath>
        <m:r>
          <w:rPr>
            <w:rFonts w:ascii="Cambria Math" w:hAnsi="Cambria Math"/>
            <w:sz w:val="30"/>
            <w:szCs w:val="30"/>
          </w:rPr>
          <m:t>volts = (</m:t>
        </m:r>
        <m:f>
          <m:fPr>
            <m:ctrlPr>
              <w:rPr>
                <w:rFonts w:ascii="Cambria Math" w:hAnsi="Cambria Math"/>
                <w:sz w:val="30"/>
                <w:szCs w:val="30"/>
              </w:rPr>
            </m:ctrlPr>
          </m:fPr>
          <m:num>
            <m:r>
              <w:rPr>
                <w:rFonts w:ascii="Cambria Math" w:hAnsi="Cambria Math"/>
                <w:sz w:val="30"/>
                <w:szCs w:val="30"/>
              </w:rPr>
              <m:t>2.048 * AD</m:t>
            </m:r>
            <m:sSub>
              <m:sSubPr>
                <m:ctrlPr>
                  <w:rPr>
                    <w:rFonts w:ascii="Cambria Math" w:hAnsi="Cambria Math"/>
                    <w:sz w:val="30"/>
                    <w:szCs w:val="30"/>
                  </w:rPr>
                </m:ctrlPr>
              </m:sSubPr>
              <m:e>
                <m:r>
                  <w:rPr>
                    <w:rFonts w:ascii="Cambria Math" w:hAnsi="Cambria Math"/>
                    <w:sz w:val="30"/>
                    <w:szCs w:val="30"/>
                  </w:rPr>
                  <m:t>CCode</m:t>
                </m:r>
              </m:e>
              <m:sub/>
            </m:sSub>
          </m:num>
          <m:den>
            <m:r>
              <w:del w:id="1" w:author="Larry Pearlstein" w:date="2017-11-22T20:22:00Z">
                <w:rPr>
                  <w:rFonts w:ascii="Cambria Math" w:hAnsi="Cambria Math"/>
                  <w:sz w:val="30"/>
                  <w:szCs w:val="30"/>
                </w:rPr>
                <m:t>1023</m:t>
              </w:del>
            </m:r>
            <m:r>
              <w:ins w:id="2" w:author="Larry Pearlstein" w:date="2017-11-22T20:22:00Z">
                <w:rPr>
                  <w:rFonts w:ascii="Cambria Math" w:hAnsi="Cambria Math"/>
                  <w:sz w:val="30"/>
                  <w:szCs w:val="30"/>
                </w:rPr>
                <m:t>4096</m:t>
              </w:ins>
            </m:r>
          </m:den>
        </m:f>
        <m:r>
          <w:rPr>
            <w:rFonts w:ascii="Cambria Math" w:hAnsi="Cambria Math"/>
            <w:sz w:val="30"/>
            <w:szCs w:val="30"/>
          </w:rPr>
          <m:t>)</m:t>
        </m:r>
      </m:oMath>
      <w:r>
        <w:rPr>
          <w:sz w:val="30"/>
          <w:szCs w:val="30"/>
        </w:rPr>
        <w:tab/>
      </w:r>
      <w:r>
        <w:rPr>
          <w:sz w:val="30"/>
          <w:szCs w:val="30"/>
        </w:rPr>
        <w:tab/>
        <w:t xml:space="preserve">      </w:t>
      </w:r>
      <w:r>
        <w:rPr>
          <w:sz w:val="22"/>
          <w:szCs w:val="22"/>
        </w:rPr>
        <w:t>(1)</w:t>
      </w:r>
    </w:p>
    <w:p w:rsidR="003D0460" w:rsidRDefault="003D0460">
      <w:pPr>
        <w:spacing w:line="276" w:lineRule="auto"/>
        <w:jc w:val="left"/>
        <w:rPr>
          <w:ins w:id="3" w:author="Larry Pearlstein" w:date="2017-11-22T20:27:00Z"/>
          <w:sz w:val="30"/>
          <w:szCs w:val="30"/>
        </w:rPr>
      </w:pPr>
    </w:p>
    <w:p w:rsidR="003D0460" w:rsidRDefault="003D0460">
      <w:pPr>
        <w:spacing w:line="276" w:lineRule="auto"/>
        <w:jc w:val="left"/>
        <w:rPr>
          <w:sz w:val="30"/>
          <w:szCs w:val="30"/>
        </w:rPr>
      </w:pPr>
      <w:ins w:id="4" w:author="Larry Pearlstein" w:date="2017-11-22T20:27:00Z">
        <w:r>
          <w:rPr>
            <w:sz w:val="30"/>
            <w:szCs w:val="30"/>
          </w:rPr>
          <w:t xml:space="preserve">You were off by a factor of four.  Your observed data would have fit </w:t>
        </w:r>
        <w:proofErr w:type="gramStart"/>
        <w:r>
          <w:rPr>
            <w:sz w:val="30"/>
            <w:szCs w:val="30"/>
          </w:rPr>
          <w:t>pretty well</w:t>
        </w:r>
        <w:proofErr w:type="gramEnd"/>
        <w:r>
          <w:rPr>
            <w:sz w:val="30"/>
            <w:szCs w:val="30"/>
          </w:rPr>
          <w:t xml:space="preserve"> if your equation were correct.</w:t>
        </w:r>
      </w:ins>
    </w:p>
    <w:p w:rsidR="00820553" w:rsidRDefault="00820553">
      <w:pPr>
        <w:tabs>
          <w:tab w:val="left" w:pos="400"/>
        </w:tabs>
        <w:jc w:val="both"/>
      </w:pPr>
    </w:p>
    <w:p w:rsidR="00820553" w:rsidRDefault="006D54AC">
      <w:pPr>
        <w:numPr>
          <w:ilvl w:val="0"/>
          <w:numId w:val="2"/>
        </w:numPr>
        <w:tabs>
          <w:tab w:val="left" w:pos="400"/>
        </w:tabs>
        <w:ind w:left="360"/>
        <w:contextualSpacing/>
        <w:jc w:val="left"/>
        <w:rPr>
          <w:i/>
          <w:sz w:val="24"/>
          <w:szCs w:val="24"/>
        </w:rPr>
      </w:pPr>
      <w:r>
        <w:rPr>
          <w:i/>
          <w:sz w:val="24"/>
          <w:szCs w:val="24"/>
        </w:rPr>
        <w:t>Part II: Digital to Analog Conversion</w:t>
      </w:r>
    </w:p>
    <w:p w:rsidR="00820553" w:rsidRDefault="00820553">
      <w:pPr>
        <w:tabs>
          <w:tab w:val="left" w:pos="400"/>
        </w:tabs>
        <w:jc w:val="left"/>
        <w:rPr>
          <w:i/>
          <w:sz w:val="24"/>
          <w:szCs w:val="24"/>
        </w:rPr>
      </w:pPr>
    </w:p>
    <w:p w:rsidR="00820553" w:rsidRDefault="006D54AC">
      <w:pPr>
        <w:tabs>
          <w:tab w:val="left" w:pos="400"/>
        </w:tabs>
        <w:jc w:val="both"/>
      </w:pPr>
      <w:r>
        <w:t xml:space="preserve">Students implemented the code in the Pre-Class portion, and measured the period of the signal and steady state voltages for </w:t>
      </w:r>
      <w:r>
        <w:t xml:space="preserve">the two drive states. Using Equation 1, students calculated the voltage corresponding to the quantization interval </w:t>
      </w:r>
      <w:proofErr w:type="gramStart"/>
      <w:r>
        <w:t>in regards to</w:t>
      </w:r>
      <w:proofErr w:type="gramEnd"/>
      <w:r>
        <w:t xml:space="preserve"> changes in the DAC code.</w:t>
      </w:r>
    </w:p>
    <w:p w:rsidR="00820553" w:rsidRDefault="00820553">
      <w:pPr>
        <w:tabs>
          <w:tab w:val="left" w:pos="400"/>
        </w:tabs>
        <w:jc w:val="both"/>
      </w:pPr>
    </w:p>
    <w:p w:rsidR="00820553" w:rsidRDefault="008570EB">
      <w:pPr>
        <w:tabs>
          <w:tab w:val="left" w:pos="4770"/>
          <w:tab w:val="left" w:pos="400"/>
        </w:tabs>
        <w:jc w:val="left"/>
        <w:rPr>
          <w:sz w:val="22"/>
          <w:szCs w:val="22"/>
        </w:rPr>
      </w:pPr>
      <m:oMath>
        <m:sSub>
          <m:sSubPr>
            <m:ctrlPr>
              <w:rPr>
                <w:rFonts w:ascii="Cambria Math" w:hAnsi="Cambria Math"/>
                <w:i/>
                <w:sz w:val="30"/>
                <w:szCs w:val="30"/>
              </w:rPr>
            </m:ctrlPr>
          </m:sSubPr>
          <m:e>
            <m:r>
              <w:rPr>
                <w:rFonts w:ascii="Cambria Math" w:hAnsi="Cambria Math"/>
                <w:sz w:val="30"/>
                <w:szCs w:val="30"/>
              </w:rPr>
              <m:t>v</m:t>
            </m:r>
          </m:e>
          <m:sub>
            <m:r>
              <w:rPr>
                <w:rFonts w:ascii="Cambria Math" w:hAnsi="Cambria Math"/>
                <w:sz w:val="30"/>
                <w:szCs w:val="30"/>
              </w:rPr>
              <m:t>1</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V</m:t>
                </m:r>
              </m:e>
              <m:sub>
                <m:r>
                  <w:rPr>
                    <w:rFonts w:ascii="Cambria Math" w:hAnsi="Cambria Math"/>
                    <w:sz w:val="30"/>
                    <w:szCs w:val="30"/>
                  </w:rPr>
                  <m:t>3/4</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V</m:t>
                </m:r>
              </m:e>
              <m:sub>
                <m:r>
                  <w:rPr>
                    <w:rFonts w:ascii="Cambria Math" w:hAnsi="Cambria Math"/>
                    <w:sz w:val="30"/>
                    <w:szCs w:val="30"/>
                  </w:rPr>
                  <m:t>1/4</m:t>
                </m:r>
              </m:sub>
            </m:sSub>
            <m:r>
              <w:rPr>
                <w:rFonts w:ascii="Cambria Math" w:hAnsi="Cambria Math"/>
                <w:sz w:val="30"/>
                <w:szCs w:val="30"/>
              </w:rPr>
              <m:t>)</m:t>
            </m:r>
          </m:num>
          <m:den>
            <m:sSup>
              <m:sSupPr>
                <m:ctrlPr>
                  <w:rPr>
                    <w:rFonts w:ascii="Cambria Math" w:hAnsi="Cambria Math"/>
                    <w:i/>
                    <w:sz w:val="30"/>
                    <w:szCs w:val="30"/>
                  </w:rPr>
                </m:ctrlPr>
              </m:sSupPr>
              <m:e>
                <m:r>
                  <w:rPr>
                    <w:rFonts w:ascii="Cambria Math" w:hAnsi="Cambria Math"/>
                    <w:sz w:val="30"/>
                    <w:szCs w:val="30"/>
                  </w:rPr>
                  <m:t>2</m:t>
                </m:r>
              </m:e>
              <m:sup>
                <m:r>
                  <w:rPr>
                    <w:rFonts w:ascii="Cambria Math" w:hAnsi="Cambria Math"/>
                    <w:sz w:val="30"/>
                    <w:szCs w:val="30"/>
                  </w:rPr>
                  <m:t>(N-1)</m:t>
                </m:r>
              </m:sup>
            </m:sSup>
          </m:den>
        </m:f>
      </m:oMath>
      <w:r w:rsidR="006D54AC">
        <w:rPr>
          <w:sz w:val="30"/>
          <w:szCs w:val="30"/>
        </w:rPr>
        <w:tab/>
      </w:r>
      <w:r w:rsidR="006D54AC">
        <w:rPr>
          <w:sz w:val="22"/>
          <w:szCs w:val="22"/>
        </w:rPr>
        <w:t>(2)</w:t>
      </w:r>
    </w:p>
    <w:p w:rsidR="00820553" w:rsidRDefault="00820553">
      <w:pPr>
        <w:tabs>
          <w:tab w:val="left" w:pos="4590"/>
          <w:tab w:val="left" w:pos="400"/>
        </w:tabs>
        <w:rPr>
          <w:sz w:val="22"/>
          <w:szCs w:val="22"/>
        </w:rPr>
      </w:pPr>
    </w:p>
    <w:p w:rsidR="00820553" w:rsidRDefault="006D54AC">
      <w:pPr>
        <w:tabs>
          <w:tab w:val="left" w:pos="400"/>
        </w:tabs>
        <w:jc w:val="both"/>
      </w:pPr>
      <w:r>
        <w:t xml:space="preserve">Using Equation 1, students calculated the voltage corresponding to the quantization interval </w:t>
      </w:r>
      <w:proofErr w:type="gramStart"/>
      <w:r>
        <w:t>in regards to</w:t>
      </w:r>
      <w:proofErr w:type="gramEnd"/>
      <w:r>
        <w:t xml:space="preserve"> changes in the DAC code. Error calculations were then evaluated using Equation 2.</w:t>
      </w:r>
    </w:p>
    <w:p w:rsidR="00820553" w:rsidRDefault="00820553">
      <w:pPr>
        <w:tabs>
          <w:tab w:val="left" w:pos="400"/>
        </w:tabs>
        <w:jc w:val="left"/>
        <w:rPr>
          <w:i/>
          <w:sz w:val="24"/>
          <w:szCs w:val="24"/>
        </w:rPr>
      </w:pPr>
    </w:p>
    <w:p w:rsidR="00820553" w:rsidRDefault="008570EB">
      <w:pPr>
        <w:tabs>
          <w:tab w:val="left" w:pos="4770"/>
          <w:tab w:val="left" w:pos="400"/>
        </w:tabs>
        <w:jc w:val="left"/>
        <w:rPr>
          <w:sz w:val="22"/>
          <w:szCs w:val="22"/>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RMS</m:t>
            </m:r>
          </m:sub>
        </m:sSub>
        <m:r>
          <w:rPr>
            <w:rFonts w:ascii="Cambria Math" w:hAnsi="Cambria Math"/>
            <w:sz w:val="24"/>
            <w:szCs w:val="24"/>
          </w:rPr>
          <m:t>=</m:t>
        </m:r>
        <m:rad>
          <m:radPr>
            <m:degHide m:val="1"/>
            <m:ctrlPr>
              <w:rPr>
                <w:rFonts w:ascii="Cambria Math" w:hAnsi="Cambria Math"/>
                <w:i/>
                <w:sz w:val="24"/>
                <w:szCs w:val="24"/>
              </w:rPr>
            </m:ctrlPr>
          </m:radPr>
          <m:deg/>
          <m:e>
            <m:nary>
              <m:naryPr>
                <m:chr m:val="∑"/>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N</m:t>
                </m:r>
              </m:sup>
              <m:e>
                <m:r>
                  <w:ins w:id="5" w:author="Larry Pearlstein" w:date="2017-11-22T18:07:00Z">
                    <w:rPr>
                      <w:rFonts w:ascii="Cambria Math" w:hAnsi="Cambria Math"/>
                      <w:sz w:val="24"/>
                      <w:szCs w:val="24"/>
                    </w:rPr>
                    <m:t>(</m:t>
                  </w:ins>
                </m:r>
                <m:sSub>
                  <m:sSubPr>
                    <m:ctrlPr>
                      <w:ins w:id="6" w:author="Larry Pearlstein" w:date="2017-11-22T18:07:00Z">
                        <w:rPr>
                          <w:rFonts w:ascii="Cambria Math" w:hAnsi="Cambria Math"/>
                          <w:i/>
                          <w:sz w:val="24"/>
                          <w:szCs w:val="24"/>
                        </w:rPr>
                      </w:ins>
                    </m:ctrlPr>
                  </m:sSubPr>
                  <m:e>
                    <m:r>
                      <w:ins w:id="7" w:author="Larry Pearlstein" w:date="2017-11-22T18:07:00Z">
                        <w:rPr>
                          <w:rFonts w:ascii="Cambria Math" w:hAnsi="Cambria Math"/>
                          <w:sz w:val="24"/>
                          <w:szCs w:val="24"/>
                        </w:rPr>
                        <m:t>m</m:t>
                      </w:ins>
                    </m:r>
                  </m:e>
                  <m:sub>
                    <m:r>
                      <w:ins w:id="8" w:author="Larry Pearlstein" w:date="2017-11-22T18:07:00Z">
                        <w:rPr>
                          <w:rFonts w:ascii="Cambria Math" w:hAnsi="Cambria Math"/>
                          <w:sz w:val="24"/>
                          <w:szCs w:val="24"/>
                        </w:rPr>
                        <m:t>k</m:t>
                      </w:ins>
                    </m:r>
                  </m:sub>
                </m:sSub>
                <m:r>
                  <w:ins w:id="9" w:author="Larry Pearlstein" w:date="2017-11-22T18:07:00Z">
                    <w:rPr>
                      <w:rFonts w:ascii="Cambria Math" w:hAnsi="Cambria Math"/>
                      <w:sz w:val="24"/>
                      <w:szCs w:val="24"/>
                    </w:rPr>
                    <m:t>-</m:t>
                  </w:ins>
                </m:r>
                <m:sSub>
                  <m:sSubPr>
                    <m:ctrlPr>
                      <w:ins w:id="10" w:author="Larry Pearlstein" w:date="2017-11-22T18:07:00Z">
                        <w:rPr>
                          <w:rFonts w:ascii="Cambria Math" w:hAnsi="Cambria Math"/>
                          <w:i/>
                          <w:sz w:val="24"/>
                          <w:szCs w:val="24"/>
                        </w:rPr>
                      </w:ins>
                    </m:ctrlPr>
                  </m:sSubPr>
                  <m:e>
                    <m:r>
                      <w:ins w:id="11" w:author="Larry Pearlstein" w:date="2017-11-22T18:07:00Z">
                        <w:rPr>
                          <w:rFonts w:ascii="Cambria Math" w:hAnsi="Cambria Math"/>
                          <w:sz w:val="24"/>
                          <w:szCs w:val="24"/>
                        </w:rPr>
                        <m:t>t</m:t>
                      </w:ins>
                    </m:r>
                  </m:e>
                  <m:sub>
                    <m:r>
                      <w:ins w:id="12" w:author="Larry Pearlstein" w:date="2017-11-22T18:07:00Z">
                        <w:rPr>
                          <w:rFonts w:ascii="Cambria Math" w:hAnsi="Cambria Math"/>
                          <w:sz w:val="24"/>
                          <w:szCs w:val="24"/>
                        </w:rPr>
                        <m:t>k</m:t>
                      </w:ins>
                    </m:r>
                  </m:sub>
                </m:sSub>
                <m:sSup>
                  <m:sSupPr>
                    <m:ctrlPr>
                      <w:ins w:id="13" w:author="Larry Pearlstein" w:date="2017-11-22T18:07:00Z">
                        <w:rPr>
                          <w:rFonts w:ascii="Cambria Math" w:hAnsi="Cambria Math"/>
                          <w:i/>
                          <w:sz w:val="24"/>
                          <w:szCs w:val="24"/>
                        </w:rPr>
                      </w:ins>
                    </m:ctrlPr>
                  </m:sSupPr>
                  <m:e>
                    <m:r>
                      <w:ins w:id="14" w:author="Larry Pearlstein" w:date="2017-11-22T18:07:00Z">
                        <w:rPr>
                          <w:rFonts w:ascii="Cambria Math" w:hAnsi="Cambria Math"/>
                          <w:sz w:val="24"/>
                          <w:szCs w:val="24"/>
                        </w:rPr>
                        <m:t>)</m:t>
                      </w:ins>
                    </m:r>
                  </m:e>
                  <m:sup>
                    <m:r>
                      <w:ins w:id="15" w:author="Larry Pearlstein" w:date="2017-11-22T18:07:00Z">
                        <w:rPr>
                          <w:rFonts w:ascii="Cambria Math" w:hAnsi="Cambria Math"/>
                          <w:sz w:val="24"/>
                          <w:szCs w:val="24"/>
                        </w:rPr>
                        <m:t>2</m:t>
                      </w:ins>
                    </m:r>
                  </m:sup>
                </m:sSup>
              </m:e>
            </m:nary>
            <m:r>
              <w:del w:id="16" w:author="Larry Pearlstein" w:date="2017-11-22T18:07:00Z">
                <w:rPr>
                  <w:rFonts w:ascii="Cambria Math" w:hAnsi="Cambria Math"/>
                  <w:sz w:val="24"/>
                  <w:szCs w:val="24"/>
                </w:rPr>
                <m:t>(</m:t>
              </w:del>
            </m:r>
            <m:sSub>
              <m:sSubPr>
                <m:ctrlPr>
                  <w:del w:id="17" w:author="Larry Pearlstein" w:date="2017-11-22T18:07:00Z">
                    <w:rPr>
                      <w:rFonts w:ascii="Cambria Math" w:hAnsi="Cambria Math"/>
                      <w:i/>
                      <w:sz w:val="24"/>
                      <w:szCs w:val="24"/>
                    </w:rPr>
                  </w:del>
                </m:ctrlPr>
              </m:sSubPr>
              <m:e>
                <m:r>
                  <w:del w:id="18" w:author="Larry Pearlstein" w:date="2017-11-22T18:07:00Z">
                    <w:rPr>
                      <w:rFonts w:ascii="Cambria Math" w:hAnsi="Cambria Math"/>
                      <w:sz w:val="24"/>
                      <w:szCs w:val="24"/>
                    </w:rPr>
                    <m:t>m</m:t>
                  </w:del>
                </m:r>
              </m:e>
              <m:sub>
                <m:r>
                  <w:del w:id="19" w:author="Larry Pearlstein" w:date="2017-11-22T18:07:00Z">
                    <w:rPr>
                      <w:rFonts w:ascii="Cambria Math" w:hAnsi="Cambria Math"/>
                      <w:sz w:val="24"/>
                      <w:szCs w:val="24"/>
                    </w:rPr>
                    <m:t>k</m:t>
                  </w:del>
                </m:r>
              </m:sub>
            </m:sSub>
            <m:r>
              <w:del w:id="20" w:author="Larry Pearlstein" w:date="2017-11-22T18:07:00Z">
                <w:rPr>
                  <w:rFonts w:ascii="Cambria Math" w:hAnsi="Cambria Math"/>
                  <w:sz w:val="24"/>
                  <w:szCs w:val="24"/>
                </w:rPr>
                <m:t>-</m:t>
              </w:del>
            </m:r>
            <m:sSub>
              <m:sSubPr>
                <m:ctrlPr>
                  <w:del w:id="21" w:author="Larry Pearlstein" w:date="2017-11-22T18:07:00Z">
                    <w:rPr>
                      <w:rFonts w:ascii="Cambria Math" w:hAnsi="Cambria Math"/>
                      <w:i/>
                      <w:sz w:val="24"/>
                      <w:szCs w:val="24"/>
                    </w:rPr>
                  </w:del>
                </m:ctrlPr>
              </m:sSubPr>
              <m:e>
                <m:r>
                  <w:del w:id="22" w:author="Larry Pearlstein" w:date="2017-11-22T18:07:00Z">
                    <w:rPr>
                      <w:rFonts w:ascii="Cambria Math" w:hAnsi="Cambria Math"/>
                      <w:sz w:val="24"/>
                      <w:szCs w:val="24"/>
                    </w:rPr>
                    <m:t>t</m:t>
                  </w:del>
                </m:r>
              </m:e>
              <m:sub>
                <m:r>
                  <w:del w:id="23" w:author="Larry Pearlstein" w:date="2017-11-22T18:07:00Z">
                    <w:rPr>
                      <w:rFonts w:ascii="Cambria Math" w:hAnsi="Cambria Math"/>
                      <w:sz w:val="24"/>
                      <w:szCs w:val="24"/>
                    </w:rPr>
                    <m:t>k</m:t>
                  </w:del>
                </m:r>
              </m:sub>
            </m:sSub>
            <m:sSup>
              <m:sSupPr>
                <m:ctrlPr>
                  <w:del w:id="24" w:author="Larry Pearlstein" w:date="2017-11-22T18:07:00Z">
                    <w:rPr>
                      <w:rFonts w:ascii="Cambria Math" w:hAnsi="Cambria Math"/>
                      <w:i/>
                      <w:sz w:val="24"/>
                      <w:szCs w:val="24"/>
                    </w:rPr>
                  </w:del>
                </m:ctrlPr>
              </m:sSupPr>
              <m:e>
                <m:r>
                  <w:del w:id="25" w:author="Larry Pearlstein" w:date="2017-11-22T18:07:00Z">
                    <w:rPr>
                      <w:rFonts w:ascii="Cambria Math" w:hAnsi="Cambria Math"/>
                      <w:sz w:val="24"/>
                      <w:szCs w:val="24"/>
                    </w:rPr>
                    <m:t>)</m:t>
                  </w:del>
                </m:r>
              </m:e>
              <m:sup>
                <m:r>
                  <w:del w:id="26" w:author="Larry Pearlstein" w:date="2017-11-22T18:07:00Z">
                    <w:rPr>
                      <w:rFonts w:ascii="Cambria Math" w:hAnsi="Cambria Math"/>
                      <w:sz w:val="24"/>
                      <w:szCs w:val="24"/>
                    </w:rPr>
                    <m:t>2</m:t>
                  </w:del>
                </m:r>
              </m:sup>
            </m:sSup>
          </m:e>
        </m:rad>
      </m:oMath>
      <w:r w:rsidR="006D54AC">
        <w:rPr>
          <w:i/>
          <w:sz w:val="24"/>
          <w:szCs w:val="24"/>
        </w:rPr>
        <w:tab/>
      </w:r>
      <w:r w:rsidR="006D54AC">
        <w:rPr>
          <w:sz w:val="22"/>
          <w:szCs w:val="22"/>
        </w:rPr>
        <w:t>(3)</w:t>
      </w:r>
    </w:p>
    <w:p w:rsidR="00820553" w:rsidRDefault="00820553">
      <w:pPr>
        <w:tabs>
          <w:tab w:val="left" w:pos="4770"/>
          <w:tab w:val="left" w:pos="400"/>
        </w:tabs>
        <w:jc w:val="left"/>
        <w:rPr>
          <w:sz w:val="22"/>
          <w:szCs w:val="22"/>
        </w:rPr>
      </w:pPr>
    </w:p>
    <w:p w:rsidR="00820553" w:rsidRDefault="006D54AC">
      <w:pPr>
        <w:tabs>
          <w:tab w:val="left" w:pos="400"/>
        </w:tabs>
        <w:jc w:val="both"/>
      </w:pPr>
      <w:r>
        <w:t>Equation 2 calculates the error between the calculated and theoretical values for the code conversion. This process was completed in MATLAB, and the code is shown in Appendix A.</w:t>
      </w:r>
    </w:p>
    <w:p w:rsidR="00820553" w:rsidRDefault="006D54AC">
      <w:pPr>
        <w:pStyle w:val="Heading1"/>
        <w:rPr>
          <w:sz w:val="28"/>
          <w:szCs w:val="28"/>
        </w:rPr>
      </w:pPr>
      <w:bookmarkStart w:id="27" w:name="_1o7vxnv4k2tu" w:colFirst="0" w:colLast="0"/>
      <w:bookmarkEnd w:id="27"/>
      <w:r>
        <w:rPr>
          <w:sz w:val="28"/>
          <w:szCs w:val="28"/>
        </w:rPr>
        <w:t>III. Results</w:t>
      </w:r>
    </w:p>
    <w:p w:rsidR="00820553" w:rsidRDefault="00820553"/>
    <w:p w:rsidR="00820553" w:rsidRDefault="006D54AC">
      <w:pPr>
        <w:numPr>
          <w:ilvl w:val="0"/>
          <w:numId w:val="3"/>
        </w:numPr>
        <w:tabs>
          <w:tab w:val="left" w:pos="400"/>
        </w:tabs>
        <w:ind w:left="360"/>
        <w:contextualSpacing/>
        <w:jc w:val="both"/>
        <w:rPr>
          <w:i/>
          <w:sz w:val="24"/>
          <w:szCs w:val="24"/>
        </w:rPr>
      </w:pPr>
      <w:r>
        <w:rPr>
          <w:i/>
          <w:sz w:val="24"/>
          <w:szCs w:val="24"/>
        </w:rPr>
        <w:t>Part I: Analog to Digital Conversion</w:t>
      </w:r>
    </w:p>
    <w:p w:rsidR="00820553" w:rsidRDefault="006D54AC">
      <w:pPr>
        <w:tabs>
          <w:tab w:val="left" w:pos="400"/>
        </w:tabs>
        <w:jc w:val="both"/>
      </w:pPr>
      <w:r>
        <w:t xml:space="preserve">The ADC code values, interpreted voltage and input voltage are in the table below. The data is then plotted in Figure 1a, in terms of input voltage and ADC code. The relationship is linear, with a coefficient of determination of 0.99. However, this is an aggregate of all the data points and buffers any noise within the system. Therefore, noise must be shown in an additional graph. </w:t>
      </w:r>
    </w:p>
    <w:p w:rsidR="00820553" w:rsidRDefault="00820553">
      <w:pPr>
        <w:tabs>
          <w:tab w:val="left" w:pos="400"/>
        </w:tabs>
        <w:jc w:val="both"/>
      </w:pPr>
    </w:p>
    <w:p w:rsidR="00820553" w:rsidRDefault="006D54AC">
      <w:pPr>
        <w:spacing w:line="276" w:lineRule="auto"/>
        <w:jc w:val="left"/>
      </w:pPr>
      <w:r>
        <w:rPr>
          <w:b/>
        </w:rPr>
        <w:t xml:space="preserve">Table 1. </w:t>
      </w:r>
      <w:r>
        <w:t xml:space="preserve">Values taken from LCD on </w:t>
      </w:r>
      <w:proofErr w:type="spellStart"/>
      <w:r>
        <w:t>PSoC</w:t>
      </w:r>
      <w:proofErr w:type="spellEnd"/>
      <w:r>
        <w:t xml:space="preserve"> 5LP from ADC conversion.</w:t>
      </w:r>
    </w:p>
    <w:p w:rsidR="00820553" w:rsidRDefault="00820553">
      <w:pPr>
        <w:spacing w:line="276" w:lineRule="auto"/>
        <w:jc w:val="left"/>
      </w:pPr>
    </w:p>
    <w:tbl>
      <w:tblPr>
        <w:tblStyle w:val="a"/>
        <w:tblW w:w="4755" w:type="dxa"/>
        <w:tblInd w:w="2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0"/>
        <w:gridCol w:w="1590"/>
        <w:gridCol w:w="900"/>
        <w:gridCol w:w="1455"/>
      </w:tblGrid>
      <w:tr w:rsidR="00820553">
        <w:trPr>
          <w:trHeight w:val="140"/>
        </w:trPr>
        <w:tc>
          <w:tcPr>
            <w:tcW w:w="810" w:type="dxa"/>
            <w:shd w:val="clear" w:color="auto" w:fill="auto"/>
            <w:tcMar>
              <w:top w:w="100" w:type="dxa"/>
              <w:left w:w="100" w:type="dxa"/>
              <w:bottom w:w="100" w:type="dxa"/>
              <w:right w:w="100" w:type="dxa"/>
            </w:tcMar>
          </w:tcPr>
          <w:p w:rsidR="00820553" w:rsidRDefault="006D54AC">
            <w:pPr>
              <w:widowControl w:val="0"/>
              <w:rPr>
                <w:b/>
              </w:rPr>
            </w:pPr>
            <w:r>
              <w:rPr>
                <w:b/>
              </w:rPr>
              <w:t>Code</w:t>
            </w:r>
          </w:p>
        </w:tc>
        <w:tc>
          <w:tcPr>
            <w:tcW w:w="1590" w:type="dxa"/>
            <w:shd w:val="clear" w:color="auto" w:fill="auto"/>
            <w:tcMar>
              <w:top w:w="100" w:type="dxa"/>
              <w:left w:w="100" w:type="dxa"/>
              <w:bottom w:w="100" w:type="dxa"/>
              <w:right w:w="100" w:type="dxa"/>
            </w:tcMar>
          </w:tcPr>
          <w:p w:rsidR="00820553" w:rsidRDefault="006D54AC">
            <w:pPr>
              <w:widowControl w:val="0"/>
              <w:rPr>
                <w:b/>
              </w:rPr>
            </w:pPr>
            <w:r>
              <w:rPr>
                <w:b/>
              </w:rPr>
              <w:t>Predicted Code</w:t>
            </w:r>
          </w:p>
        </w:tc>
        <w:tc>
          <w:tcPr>
            <w:tcW w:w="900" w:type="dxa"/>
            <w:shd w:val="clear" w:color="auto" w:fill="auto"/>
            <w:tcMar>
              <w:top w:w="100" w:type="dxa"/>
              <w:left w:w="100" w:type="dxa"/>
              <w:bottom w:w="100" w:type="dxa"/>
              <w:right w:w="100" w:type="dxa"/>
            </w:tcMar>
          </w:tcPr>
          <w:p w:rsidR="00820553" w:rsidRDefault="006D54AC">
            <w:pPr>
              <w:widowControl w:val="0"/>
              <w:rPr>
                <w:b/>
              </w:rPr>
            </w:pPr>
            <w:r>
              <w:rPr>
                <w:b/>
              </w:rPr>
              <w:t>Volts</w:t>
            </w:r>
          </w:p>
        </w:tc>
        <w:tc>
          <w:tcPr>
            <w:tcW w:w="1455" w:type="dxa"/>
            <w:shd w:val="clear" w:color="auto" w:fill="auto"/>
            <w:tcMar>
              <w:top w:w="100" w:type="dxa"/>
              <w:left w:w="100" w:type="dxa"/>
              <w:bottom w:w="100" w:type="dxa"/>
              <w:right w:w="100" w:type="dxa"/>
            </w:tcMar>
          </w:tcPr>
          <w:p w:rsidR="00820553" w:rsidRDefault="006D54AC">
            <w:pPr>
              <w:widowControl w:val="0"/>
              <w:rPr>
                <w:b/>
              </w:rPr>
            </w:pPr>
            <w:r>
              <w:rPr>
                <w:b/>
              </w:rPr>
              <w:t>Multimeter</w:t>
            </w:r>
          </w:p>
        </w:tc>
      </w:tr>
      <w:tr w:rsidR="00820553">
        <w:trPr>
          <w:trHeight w:val="38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000</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000</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0.000</w:t>
            </w:r>
          </w:p>
        </w:tc>
        <w:tc>
          <w:tcPr>
            <w:tcW w:w="14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0.000</w:t>
            </w:r>
          </w:p>
        </w:tc>
      </w:tr>
      <w:tr w:rsidR="00820553">
        <w:trPr>
          <w:trHeight w:val="30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438</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446</w:t>
            </w:r>
          </w:p>
        </w:tc>
        <w:tc>
          <w:tcPr>
            <w:tcW w:w="900" w:type="dxa"/>
            <w:tcMar>
              <w:top w:w="100" w:type="dxa"/>
              <w:left w:w="100" w:type="dxa"/>
              <w:bottom w:w="100" w:type="dxa"/>
              <w:right w:w="100" w:type="dxa"/>
            </w:tcMar>
          </w:tcPr>
          <w:p w:rsidR="00820553" w:rsidRDefault="006D54AC">
            <w:pPr>
              <w:widowControl w:val="0"/>
            </w:pPr>
            <w:r>
              <w:t>0.893</w:t>
            </w:r>
          </w:p>
        </w:tc>
        <w:tc>
          <w:tcPr>
            <w:tcW w:w="1455" w:type="dxa"/>
            <w:tcMar>
              <w:top w:w="100" w:type="dxa"/>
              <w:left w:w="100" w:type="dxa"/>
              <w:bottom w:w="100" w:type="dxa"/>
              <w:right w:w="100" w:type="dxa"/>
            </w:tcMar>
          </w:tcPr>
          <w:p w:rsidR="00820553" w:rsidRDefault="006D54AC">
            <w:pPr>
              <w:widowControl w:val="0"/>
            </w:pPr>
            <w:r>
              <w:t>0.224</w:t>
            </w:r>
          </w:p>
        </w:tc>
      </w:tr>
      <w:tr w:rsidR="00820553">
        <w:trPr>
          <w:trHeight w:val="14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893</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890</w:t>
            </w:r>
          </w:p>
        </w:tc>
        <w:tc>
          <w:tcPr>
            <w:tcW w:w="900" w:type="dxa"/>
            <w:tcMar>
              <w:top w:w="100" w:type="dxa"/>
              <w:left w:w="100" w:type="dxa"/>
              <w:bottom w:w="100" w:type="dxa"/>
              <w:right w:w="100" w:type="dxa"/>
            </w:tcMar>
          </w:tcPr>
          <w:p w:rsidR="00820553" w:rsidRDefault="006D54AC">
            <w:pPr>
              <w:widowControl w:val="0"/>
            </w:pPr>
            <w:r>
              <w:t>1.782</w:t>
            </w:r>
          </w:p>
        </w:tc>
        <w:tc>
          <w:tcPr>
            <w:tcW w:w="1455" w:type="dxa"/>
            <w:tcMar>
              <w:top w:w="100" w:type="dxa"/>
              <w:left w:w="100" w:type="dxa"/>
              <w:bottom w:w="100" w:type="dxa"/>
              <w:right w:w="100" w:type="dxa"/>
            </w:tcMar>
          </w:tcPr>
          <w:p w:rsidR="00820553" w:rsidRDefault="006D54AC">
            <w:pPr>
              <w:widowControl w:val="0"/>
            </w:pPr>
            <w:r>
              <w:t>0.448</w:t>
            </w:r>
          </w:p>
        </w:tc>
      </w:tr>
      <w:tr w:rsidR="00820553">
        <w:trPr>
          <w:trHeight w:val="14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1342</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1340</w:t>
            </w:r>
          </w:p>
        </w:tc>
        <w:tc>
          <w:tcPr>
            <w:tcW w:w="900" w:type="dxa"/>
            <w:tcMar>
              <w:top w:w="100" w:type="dxa"/>
              <w:left w:w="100" w:type="dxa"/>
              <w:bottom w:w="100" w:type="dxa"/>
              <w:right w:w="100" w:type="dxa"/>
            </w:tcMar>
          </w:tcPr>
          <w:p w:rsidR="00820553" w:rsidRDefault="006D54AC">
            <w:pPr>
              <w:widowControl w:val="0"/>
            </w:pPr>
            <w:r>
              <w:t>2.683</w:t>
            </w:r>
          </w:p>
        </w:tc>
        <w:tc>
          <w:tcPr>
            <w:tcW w:w="1455" w:type="dxa"/>
            <w:tcMar>
              <w:top w:w="100" w:type="dxa"/>
              <w:left w:w="100" w:type="dxa"/>
              <w:bottom w:w="100" w:type="dxa"/>
              <w:right w:w="100" w:type="dxa"/>
            </w:tcMar>
          </w:tcPr>
          <w:p w:rsidR="00820553" w:rsidRDefault="006D54AC">
            <w:pPr>
              <w:widowControl w:val="0"/>
            </w:pPr>
            <w:r>
              <w:t>0.672</w:t>
            </w:r>
          </w:p>
        </w:tc>
      </w:tr>
      <w:tr w:rsidR="00820553">
        <w:trPr>
          <w:trHeight w:val="14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1777</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1789</w:t>
            </w:r>
          </w:p>
        </w:tc>
        <w:tc>
          <w:tcPr>
            <w:tcW w:w="900" w:type="dxa"/>
            <w:tcMar>
              <w:top w:w="100" w:type="dxa"/>
              <w:left w:w="100" w:type="dxa"/>
              <w:bottom w:w="100" w:type="dxa"/>
              <w:right w:w="100" w:type="dxa"/>
            </w:tcMar>
          </w:tcPr>
          <w:p w:rsidR="00820553" w:rsidRDefault="006D54AC">
            <w:pPr>
              <w:widowControl w:val="0"/>
            </w:pPr>
            <w:r>
              <w:t>3.583</w:t>
            </w:r>
          </w:p>
        </w:tc>
        <w:tc>
          <w:tcPr>
            <w:tcW w:w="1455" w:type="dxa"/>
            <w:tcMar>
              <w:top w:w="100" w:type="dxa"/>
              <w:left w:w="100" w:type="dxa"/>
              <w:bottom w:w="100" w:type="dxa"/>
              <w:right w:w="100" w:type="dxa"/>
            </w:tcMar>
          </w:tcPr>
          <w:p w:rsidR="00820553" w:rsidRDefault="006D54AC">
            <w:pPr>
              <w:widowControl w:val="0"/>
            </w:pPr>
            <w:r>
              <w:t>0.896</w:t>
            </w:r>
          </w:p>
        </w:tc>
      </w:tr>
      <w:tr w:rsidR="00820553">
        <w:trPr>
          <w:trHeight w:val="14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2239</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2095</w:t>
            </w:r>
          </w:p>
        </w:tc>
        <w:tc>
          <w:tcPr>
            <w:tcW w:w="900" w:type="dxa"/>
            <w:tcMar>
              <w:top w:w="100" w:type="dxa"/>
              <w:left w:w="100" w:type="dxa"/>
              <w:bottom w:w="100" w:type="dxa"/>
              <w:right w:w="100" w:type="dxa"/>
            </w:tcMar>
          </w:tcPr>
          <w:p w:rsidR="00820553" w:rsidRDefault="006D54AC">
            <w:pPr>
              <w:widowControl w:val="0"/>
            </w:pPr>
            <w:r>
              <w:t>4.49</w:t>
            </w:r>
          </w:p>
        </w:tc>
        <w:tc>
          <w:tcPr>
            <w:tcW w:w="1455" w:type="dxa"/>
            <w:tcMar>
              <w:top w:w="100" w:type="dxa"/>
              <w:left w:w="100" w:type="dxa"/>
              <w:bottom w:w="100" w:type="dxa"/>
              <w:right w:w="100" w:type="dxa"/>
            </w:tcMar>
          </w:tcPr>
          <w:p w:rsidR="00820553" w:rsidRDefault="006D54AC">
            <w:pPr>
              <w:widowControl w:val="0"/>
            </w:pPr>
            <w:r>
              <w:t>1.120</w:t>
            </w:r>
          </w:p>
        </w:tc>
      </w:tr>
      <w:tr w:rsidR="00820553">
        <w:trPr>
          <w:trHeight w:val="14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lastRenderedPageBreak/>
              <w:t>2689</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2687</w:t>
            </w:r>
          </w:p>
        </w:tc>
        <w:tc>
          <w:tcPr>
            <w:tcW w:w="900" w:type="dxa"/>
            <w:tcMar>
              <w:top w:w="100" w:type="dxa"/>
              <w:left w:w="100" w:type="dxa"/>
              <w:bottom w:w="100" w:type="dxa"/>
              <w:right w:w="100" w:type="dxa"/>
            </w:tcMar>
          </w:tcPr>
          <w:p w:rsidR="00820553" w:rsidRDefault="006D54AC">
            <w:pPr>
              <w:widowControl w:val="0"/>
            </w:pPr>
            <w:r>
              <w:t>5.381</w:t>
            </w:r>
          </w:p>
        </w:tc>
        <w:tc>
          <w:tcPr>
            <w:tcW w:w="1455" w:type="dxa"/>
            <w:tcMar>
              <w:top w:w="100" w:type="dxa"/>
              <w:left w:w="100" w:type="dxa"/>
              <w:bottom w:w="100" w:type="dxa"/>
              <w:right w:w="100" w:type="dxa"/>
            </w:tcMar>
          </w:tcPr>
          <w:p w:rsidR="00820553" w:rsidRDefault="006D54AC">
            <w:pPr>
              <w:widowControl w:val="0"/>
            </w:pPr>
            <w:r>
              <w:t>1.344</w:t>
            </w:r>
          </w:p>
        </w:tc>
      </w:tr>
      <w:tr w:rsidR="00820553">
        <w:trPr>
          <w:trHeight w:val="14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3143</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3141</w:t>
            </w:r>
          </w:p>
        </w:tc>
        <w:tc>
          <w:tcPr>
            <w:tcW w:w="900" w:type="dxa"/>
            <w:tcMar>
              <w:top w:w="100" w:type="dxa"/>
              <w:left w:w="100" w:type="dxa"/>
              <w:bottom w:w="100" w:type="dxa"/>
              <w:right w:w="100" w:type="dxa"/>
            </w:tcMar>
          </w:tcPr>
          <w:p w:rsidR="00820553" w:rsidRDefault="006D54AC">
            <w:pPr>
              <w:widowControl w:val="0"/>
            </w:pPr>
            <w:r>
              <w:t>6.29</w:t>
            </w:r>
          </w:p>
        </w:tc>
        <w:tc>
          <w:tcPr>
            <w:tcW w:w="1455" w:type="dxa"/>
            <w:tcMar>
              <w:top w:w="100" w:type="dxa"/>
              <w:left w:w="100" w:type="dxa"/>
              <w:bottom w:w="100" w:type="dxa"/>
              <w:right w:w="100" w:type="dxa"/>
            </w:tcMar>
          </w:tcPr>
          <w:p w:rsidR="00820553" w:rsidRDefault="006D54AC">
            <w:pPr>
              <w:widowControl w:val="0"/>
            </w:pPr>
            <w:r>
              <w:t>1.568</w:t>
            </w:r>
          </w:p>
        </w:tc>
      </w:tr>
      <w:tr w:rsidR="00820553">
        <w:trPr>
          <w:trHeight w:val="14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3589</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3591</w:t>
            </w:r>
          </w:p>
        </w:tc>
        <w:tc>
          <w:tcPr>
            <w:tcW w:w="900" w:type="dxa"/>
            <w:tcMar>
              <w:top w:w="100" w:type="dxa"/>
              <w:left w:w="100" w:type="dxa"/>
              <w:bottom w:w="100" w:type="dxa"/>
              <w:right w:w="100" w:type="dxa"/>
            </w:tcMar>
          </w:tcPr>
          <w:p w:rsidR="00820553" w:rsidRDefault="006D54AC">
            <w:pPr>
              <w:widowControl w:val="0"/>
            </w:pPr>
            <w:r>
              <w:t>7.191</w:t>
            </w:r>
          </w:p>
        </w:tc>
        <w:tc>
          <w:tcPr>
            <w:tcW w:w="1455" w:type="dxa"/>
            <w:tcMar>
              <w:top w:w="100" w:type="dxa"/>
              <w:left w:w="100" w:type="dxa"/>
              <w:bottom w:w="100" w:type="dxa"/>
              <w:right w:w="100" w:type="dxa"/>
            </w:tcMar>
          </w:tcPr>
          <w:p w:rsidR="00820553" w:rsidRDefault="006D54AC">
            <w:pPr>
              <w:widowControl w:val="0"/>
            </w:pPr>
            <w:r>
              <w:t>1.792</w:t>
            </w:r>
          </w:p>
        </w:tc>
      </w:tr>
      <w:tr w:rsidR="00820553">
        <w:trPr>
          <w:trHeight w:val="14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3975</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3969</w:t>
            </w:r>
          </w:p>
        </w:tc>
        <w:tc>
          <w:tcPr>
            <w:tcW w:w="900" w:type="dxa"/>
            <w:tcMar>
              <w:top w:w="100" w:type="dxa"/>
              <w:left w:w="100" w:type="dxa"/>
              <w:bottom w:w="100" w:type="dxa"/>
              <w:right w:w="100" w:type="dxa"/>
            </w:tcMar>
          </w:tcPr>
          <w:p w:rsidR="00820553" w:rsidRDefault="006D54AC">
            <w:pPr>
              <w:widowControl w:val="0"/>
            </w:pPr>
            <w:r>
              <w:t>7.946</w:t>
            </w:r>
          </w:p>
        </w:tc>
        <w:tc>
          <w:tcPr>
            <w:tcW w:w="1455" w:type="dxa"/>
            <w:tcMar>
              <w:top w:w="100" w:type="dxa"/>
              <w:left w:w="100" w:type="dxa"/>
              <w:bottom w:w="100" w:type="dxa"/>
              <w:right w:w="100" w:type="dxa"/>
            </w:tcMar>
          </w:tcPr>
          <w:p w:rsidR="00820553" w:rsidRDefault="006D54AC">
            <w:pPr>
              <w:widowControl w:val="0"/>
            </w:pPr>
            <w:r>
              <w:t>1.984</w:t>
            </w:r>
          </w:p>
        </w:tc>
      </w:tr>
      <w:tr w:rsidR="00820553">
        <w:trPr>
          <w:trHeight w:val="14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4074</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4066</w:t>
            </w:r>
          </w:p>
        </w:tc>
        <w:tc>
          <w:tcPr>
            <w:tcW w:w="900" w:type="dxa"/>
            <w:tcMar>
              <w:top w:w="100" w:type="dxa"/>
              <w:left w:w="100" w:type="dxa"/>
              <w:bottom w:w="100" w:type="dxa"/>
              <w:right w:w="100" w:type="dxa"/>
            </w:tcMar>
          </w:tcPr>
          <w:p w:rsidR="00820553" w:rsidRDefault="006D54AC">
            <w:pPr>
              <w:widowControl w:val="0"/>
            </w:pPr>
            <w:r>
              <w:t>8.14</w:t>
            </w:r>
          </w:p>
        </w:tc>
        <w:tc>
          <w:tcPr>
            <w:tcW w:w="1455" w:type="dxa"/>
            <w:tcMar>
              <w:top w:w="100" w:type="dxa"/>
              <w:left w:w="100" w:type="dxa"/>
              <w:bottom w:w="100" w:type="dxa"/>
              <w:right w:w="100" w:type="dxa"/>
            </w:tcMar>
          </w:tcPr>
          <w:p w:rsidR="00820553" w:rsidRDefault="006D54AC">
            <w:pPr>
              <w:widowControl w:val="0"/>
            </w:pPr>
            <w:r>
              <w:t>2.032</w:t>
            </w:r>
          </w:p>
        </w:tc>
      </w:tr>
      <w:tr w:rsidR="00820553">
        <w:trPr>
          <w:trHeight w:val="14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4092</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4094</w:t>
            </w:r>
          </w:p>
        </w:tc>
        <w:tc>
          <w:tcPr>
            <w:tcW w:w="900" w:type="dxa"/>
            <w:tcMar>
              <w:top w:w="100" w:type="dxa"/>
              <w:left w:w="100" w:type="dxa"/>
              <w:bottom w:w="100" w:type="dxa"/>
              <w:right w:w="100" w:type="dxa"/>
            </w:tcMar>
          </w:tcPr>
          <w:p w:rsidR="00820553" w:rsidRDefault="006D54AC">
            <w:pPr>
              <w:widowControl w:val="0"/>
            </w:pPr>
            <w:r>
              <w:t>8.198</w:t>
            </w:r>
          </w:p>
        </w:tc>
        <w:tc>
          <w:tcPr>
            <w:tcW w:w="1455" w:type="dxa"/>
            <w:tcMar>
              <w:top w:w="100" w:type="dxa"/>
              <w:left w:w="100" w:type="dxa"/>
              <w:bottom w:w="100" w:type="dxa"/>
              <w:right w:w="100" w:type="dxa"/>
            </w:tcMar>
          </w:tcPr>
          <w:p w:rsidR="00820553" w:rsidRDefault="006D54AC">
            <w:pPr>
              <w:widowControl w:val="0"/>
            </w:pPr>
            <w:r>
              <w:t>2.044</w:t>
            </w:r>
          </w:p>
        </w:tc>
      </w:tr>
      <w:tr w:rsidR="00820553">
        <w:trPr>
          <w:trHeight w:val="14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4095</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4094</w:t>
            </w:r>
          </w:p>
        </w:tc>
        <w:tc>
          <w:tcPr>
            <w:tcW w:w="900" w:type="dxa"/>
            <w:tcMar>
              <w:top w:w="100" w:type="dxa"/>
              <w:left w:w="100" w:type="dxa"/>
              <w:bottom w:w="100" w:type="dxa"/>
              <w:right w:w="100" w:type="dxa"/>
            </w:tcMar>
          </w:tcPr>
          <w:p w:rsidR="00820553" w:rsidRDefault="006D54AC">
            <w:pPr>
              <w:widowControl w:val="0"/>
            </w:pPr>
            <w:r>
              <w:t>8.198</w:t>
            </w:r>
          </w:p>
        </w:tc>
        <w:tc>
          <w:tcPr>
            <w:tcW w:w="1455" w:type="dxa"/>
            <w:tcMar>
              <w:top w:w="100" w:type="dxa"/>
              <w:left w:w="100" w:type="dxa"/>
              <w:bottom w:w="100" w:type="dxa"/>
              <w:right w:w="100" w:type="dxa"/>
            </w:tcMar>
          </w:tcPr>
          <w:p w:rsidR="00820553" w:rsidRDefault="006D54AC">
            <w:pPr>
              <w:widowControl w:val="0"/>
            </w:pPr>
            <w:r>
              <w:t>2.047</w:t>
            </w:r>
          </w:p>
        </w:tc>
      </w:tr>
      <w:tr w:rsidR="00820553">
        <w:trPr>
          <w:trHeight w:val="140"/>
        </w:trPr>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4095</w:t>
            </w:r>
          </w:p>
        </w:tc>
        <w:tc>
          <w:tcPr>
            <w:tcW w:w="15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4094</w:t>
            </w:r>
          </w:p>
        </w:tc>
        <w:tc>
          <w:tcPr>
            <w:tcW w:w="900" w:type="dxa"/>
            <w:tcMar>
              <w:top w:w="100" w:type="dxa"/>
              <w:left w:w="100" w:type="dxa"/>
              <w:bottom w:w="100" w:type="dxa"/>
              <w:right w:w="100" w:type="dxa"/>
            </w:tcMar>
          </w:tcPr>
          <w:p w:rsidR="00820553" w:rsidRDefault="006D54AC">
            <w:pPr>
              <w:widowControl w:val="0"/>
            </w:pPr>
            <w:r>
              <w:t>8.198</w:t>
            </w:r>
          </w:p>
        </w:tc>
        <w:tc>
          <w:tcPr>
            <w:tcW w:w="1455" w:type="dxa"/>
            <w:tcMar>
              <w:top w:w="100" w:type="dxa"/>
              <w:left w:w="100" w:type="dxa"/>
              <w:bottom w:w="100" w:type="dxa"/>
              <w:right w:w="100" w:type="dxa"/>
            </w:tcMar>
          </w:tcPr>
          <w:p w:rsidR="00820553" w:rsidRDefault="006D54AC">
            <w:pPr>
              <w:widowControl w:val="0"/>
            </w:pPr>
            <w:r>
              <w:t>2.048</w:t>
            </w:r>
          </w:p>
        </w:tc>
      </w:tr>
    </w:tbl>
    <w:p w:rsidR="00820553" w:rsidRDefault="00820553">
      <w:pPr>
        <w:spacing w:line="276" w:lineRule="auto"/>
        <w:jc w:val="left"/>
      </w:pPr>
    </w:p>
    <w:p w:rsidR="00820553" w:rsidRDefault="006D54AC">
      <w:pPr>
        <w:spacing w:line="276" w:lineRule="auto"/>
        <w:jc w:val="both"/>
        <w:rPr>
          <w:ins w:id="28" w:author="Larry Pearlstein" w:date="2017-11-22T20:28:00Z"/>
        </w:rPr>
      </w:pPr>
      <w:r>
        <w:t xml:space="preserve">In Figure 1a, the graph shows the relationship between input voltage and code. The equation and coefficient of determination is shown on the bottom right. </w:t>
      </w:r>
    </w:p>
    <w:p w:rsidR="003D0460" w:rsidRDefault="003D0460">
      <w:pPr>
        <w:spacing w:line="276" w:lineRule="auto"/>
        <w:jc w:val="both"/>
      </w:pPr>
      <w:ins w:id="29" w:author="Larry Pearlstein" w:date="2017-11-22T20:28:00Z">
        <w:r>
          <w:t>Didn’t you wonder about the huge discrepancy between columns 3 and 4?</w:t>
        </w:r>
      </w:ins>
    </w:p>
    <w:p w:rsidR="00820553" w:rsidRDefault="00820553">
      <w:pPr>
        <w:spacing w:line="276" w:lineRule="auto"/>
        <w:jc w:val="left"/>
      </w:pPr>
    </w:p>
    <w:p w:rsidR="00820553" w:rsidRDefault="006D54AC">
      <w:pPr>
        <w:spacing w:line="276" w:lineRule="auto"/>
        <w:jc w:val="left"/>
        <w:rPr>
          <w:rFonts w:ascii="Arial" w:eastAsia="Arial" w:hAnsi="Arial" w:cs="Arial"/>
          <w:sz w:val="22"/>
          <w:szCs w:val="22"/>
        </w:rPr>
      </w:pPr>
      <w:r>
        <w:rPr>
          <w:rFonts w:ascii="Arial" w:eastAsia="Arial" w:hAnsi="Arial" w:cs="Arial"/>
          <w:noProof/>
          <w:sz w:val="22"/>
          <w:szCs w:val="22"/>
        </w:rPr>
        <w:drawing>
          <wp:inline distT="114300" distB="114300" distL="114300" distR="114300">
            <wp:extent cx="3152775" cy="2276475"/>
            <wp:effectExtent l="12700" t="12700" r="12700" b="127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1754" t="2000" r="1461" b="2400"/>
                    <a:stretch>
                      <a:fillRect/>
                    </a:stretch>
                  </pic:blipFill>
                  <pic:spPr>
                    <a:xfrm>
                      <a:off x="0" y="0"/>
                      <a:ext cx="3152775" cy="2276475"/>
                    </a:xfrm>
                    <a:prstGeom prst="rect">
                      <a:avLst/>
                    </a:prstGeom>
                    <a:ln w="12700">
                      <a:solidFill>
                        <a:srgbClr val="000000"/>
                      </a:solidFill>
                      <a:prstDash val="solid"/>
                    </a:ln>
                  </pic:spPr>
                </pic:pic>
              </a:graphicData>
            </a:graphic>
          </wp:inline>
        </w:drawing>
      </w:r>
    </w:p>
    <w:p w:rsidR="00820553" w:rsidRDefault="006D54AC">
      <w:pPr>
        <w:spacing w:line="276" w:lineRule="auto"/>
        <w:jc w:val="left"/>
        <w:rPr>
          <w:sz w:val="22"/>
          <w:szCs w:val="22"/>
        </w:rPr>
      </w:pPr>
      <w:r>
        <w:rPr>
          <w:b/>
          <w:sz w:val="22"/>
          <w:szCs w:val="22"/>
        </w:rPr>
        <w:t xml:space="preserve">Figure 1a. </w:t>
      </w:r>
      <w:r>
        <w:rPr>
          <w:sz w:val="22"/>
          <w:szCs w:val="22"/>
        </w:rPr>
        <w:t>Graph of ADC conversion from input voltage to ADC code.</w:t>
      </w:r>
    </w:p>
    <w:p w:rsidR="003D0460" w:rsidRDefault="00341A78">
      <w:pPr>
        <w:tabs>
          <w:tab w:val="left" w:pos="400"/>
        </w:tabs>
        <w:jc w:val="both"/>
        <w:rPr>
          <w:ins w:id="30" w:author="Larry Pearlstein" w:date="2017-11-22T20:26:00Z"/>
        </w:rPr>
      </w:pPr>
      <w:ins w:id="31" w:author="Larry Pearlstein" w:date="2017-11-22T20:26:00Z">
        <w:r>
          <w:t>It is interesting that you fit the c</w:t>
        </w:r>
        <w:r w:rsidR="003D0460">
          <w:t>urve with a straight line, but that was not the goal.  The goal was to compare the measure codes against those predicted by the theory that I presented in class.</w:t>
        </w:r>
      </w:ins>
    </w:p>
    <w:p w:rsidR="003D0460" w:rsidRDefault="003D0460">
      <w:pPr>
        <w:tabs>
          <w:tab w:val="left" w:pos="400"/>
        </w:tabs>
        <w:jc w:val="both"/>
        <w:rPr>
          <w:ins w:id="32" w:author="Larry Pearlstein" w:date="2017-11-22T20:26:00Z"/>
        </w:rPr>
      </w:pPr>
    </w:p>
    <w:p w:rsidR="003D0460" w:rsidRDefault="003D0460">
      <w:pPr>
        <w:tabs>
          <w:tab w:val="left" w:pos="400"/>
        </w:tabs>
        <w:jc w:val="both"/>
      </w:pPr>
    </w:p>
    <w:p w:rsidR="00820553" w:rsidRDefault="006D54AC">
      <w:pPr>
        <w:spacing w:line="276" w:lineRule="auto"/>
        <w:jc w:val="both"/>
      </w:pPr>
      <w:r>
        <w:t xml:space="preserve">Although it difficult to distinguish, there is a cluster of points towards to end of the range, 4095. Since there is a cluster of data points, these were then plotted in Figure 1b. This graph features a smaller range and plots the actual ADC code values measured in the orange color. The equation for this is shown as well, however, the coefficient is lower since it is not as linear. The line in blue is the </w:t>
      </w:r>
      <w:del w:id="33" w:author="Larry Pearlstein" w:date="2017-11-22T20:55:00Z">
        <w:r w:rsidDel="00E23DCF">
          <w:delText xml:space="preserve"> </w:delText>
        </w:r>
      </w:del>
      <w:r>
        <w:t xml:space="preserve">equation from the previous graph and averaged points to follow the linear trend. </w:t>
      </w:r>
    </w:p>
    <w:p w:rsidR="00820553" w:rsidRDefault="00820553">
      <w:pPr>
        <w:spacing w:line="276" w:lineRule="auto"/>
        <w:jc w:val="both"/>
      </w:pPr>
    </w:p>
    <w:p w:rsidR="00820553" w:rsidRDefault="006D54AC">
      <w:pPr>
        <w:spacing w:line="276" w:lineRule="auto"/>
        <w:jc w:val="both"/>
      </w:pPr>
      <w:r>
        <w:t xml:space="preserve">In the figure below, the system noise is shown by demonstrating that there is a latency in changes at the beginning and end of the values range. In other words, numerous zero points and numerous 4095 points, since the system does not adapt quickly. </w:t>
      </w:r>
    </w:p>
    <w:p w:rsidR="00820553" w:rsidRDefault="00820553">
      <w:pPr>
        <w:tabs>
          <w:tab w:val="left" w:pos="400"/>
        </w:tabs>
        <w:jc w:val="both"/>
      </w:pPr>
    </w:p>
    <w:p w:rsidR="00820553" w:rsidRDefault="006D54AC">
      <w:pPr>
        <w:spacing w:line="276" w:lineRule="auto"/>
        <w:jc w:val="left"/>
        <w:rPr>
          <w:rFonts w:ascii="Arial" w:eastAsia="Arial" w:hAnsi="Arial" w:cs="Arial"/>
          <w:sz w:val="22"/>
          <w:szCs w:val="22"/>
        </w:rPr>
      </w:pPr>
      <w:r>
        <w:rPr>
          <w:rFonts w:ascii="Arial" w:eastAsia="Arial" w:hAnsi="Arial" w:cs="Arial"/>
          <w:noProof/>
          <w:sz w:val="22"/>
          <w:szCs w:val="22"/>
        </w:rPr>
        <w:drawing>
          <wp:inline distT="114300" distB="114300" distL="114300" distR="114300">
            <wp:extent cx="3377312" cy="2452688"/>
            <wp:effectExtent l="12700" t="12700" r="12700" b="127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1675" t="1908" r="1396" b="1908"/>
                    <a:stretch>
                      <a:fillRect/>
                    </a:stretch>
                  </pic:blipFill>
                  <pic:spPr>
                    <a:xfrm>
                      <a:off x="0" y="0"/>
                      <a:ext cx="3377312" cy="2452688"/>
                    </a:xfrm>
                    <a:prstGeom prst="rect">
                      <a:avLst/>
                    </a:prstGeom>
                    <a:ln w="12700">
                      <a:solidFill>
                        <a:srgbClr val="000000"/>
                      </a:solidFill>
                      <a:prstDash val="solid"/>
                    </a:ln>
                  </pic:spPr>
                </pic:pic>
              </a:graphicData>
            </a:graphic>
          </wp:inline>
        </w:drawing>
      </w:r>
    </w:p>
    <w:p w:rsidR="00820553" w:rsidRDefault="006D54AC">
      <w:pPr>
        <w:spacing w:line="276" w:lineRule="auto"/>
        <w:jc w:val="left"/>
      </w:pPr>
      <w:r>
        <w:rPr>
          <w:b/>
          <w:sz w:val="22"/>
          <w:szCs w:val="22"/>
        </w:rPr>
        <w:t xml:space="preserve">Figure 1b. </w:t>
      </w:r>
      <w:r>
        <w:rPr>
          <w:sz w:val="22"/>
          <w:szCs w:val="22"/>
        </w:rPr>
        <w:t>Close-up of ADC conversion to show noise in system.</w:t>
      </w:r>
    </w:p>
    <w:p w:rsidR="00820553" w:rsidRDefault="00820553">
      <w:pPr>
        <w:tabs>
          <w:tab w:val="left" w:pos="400"/>
        </w:tabs>
        <w:jc w:val="both"/>
      </w:pPr>
    </w:p>
    <w:p w:rsidR="00820553" w:rsidRDefault="006D54AC">
      <w:pPr>
        <w:spacing w:line="276" w:lineRule="auto"/>
        <w:jc w:val="left"/>
      </w:pPr>
      <w:r>
        <w:rPr>
          <w:b/>
        </w:rPr>
        <w:t xml:space="preserve">Table 2.  </w:t>
      </w:r>
      <w:r>
        <w:t>Percentage and root-mean squared difference of ADC code.</w:t>
      </w:r>
    </w:p>
    <w:p w:rsidR="00820553" w:rsidRDefault="00820553">
      <w:pPr>
        <w:spacing w:line="276" w:lineRule="auto"/>
        <w:jc w:val="left"/>
      </w:pPr>
    </w:p>
    <w:tbl>
      <w:tblPr>
        <w:tblStyle w:val="a0"/>
        <w:tblW w:w="4560" w:type="dxa"/>
        <w:tblInd w:w="5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25"/>
        <w:gridCol w:w="1260"/>
        <w:gridCol w:w="720"/>
        <w:gridCol w:w="1755"/>
      </w:tblGrid>
      <w:tr w:rsidR="00820553">
        <w:trPr>
          <w:trHeight w:val="140"/>
        </w:trPr>
        <w:tc>
          <w:tcPr>
            <w:tcW w:w="825" w:type="dxa"/>
            <w:shd w:val="clear" w:color="auto" w:fill="auto"/>
            <w:tcMar>
              <w:top w:w="100" w:type="dxa"/>
              <w:left w:w="100" w:type="dxa"/>
              <w:bottom w:w="100" w:type="dxa"/>
              <w:right w:w="100" w:type="dxa"/>
            </w:tcMar>
          </w:tcPr>
          <w:p w:rsidR="00820553" w:rsidRDefault="006D54AC">
            <w:pPr>
              <w:widowControl w:val="0"/>
              <w:rPr>
                <w:b/>
              </w:rPr>
            </w:pPr>
            <w:r>
              <w:rPr>
                <w:b/>
              </w:rPr>
              <w:t>Code</w:t>
            </w:r>
          </w:p>
        </w:tc>
        <w:tc>
          <w:tcPr>
            <w:tcW w:w="1260" w:type="dxa"/>
            <w:shd w:val="clear" w:color="auto" w:fill="auto"/>
            <w:tcMar>
              <w:top w:w="100" w:type="dxa"/>
              <w:left w:w="100" w:type="dxa"/>
              <w:bottom w:w="100" w:type="dxa"/>
              <w:right w:w="100" w:type="dxa"/>
            </w:tcMar>
          </w:tcPr>
          <w:p w:rsidR="00820553" w:rsidRDefault="006D54AC">
            <w:pPr>
              <w:widowControl w:val="0"/>
              <w:rPr>
                <w:b/>
              </w:rPr>
            </w:pPr>
            <w:r>
              <w:rPr>
                <w:b/>
              </w:rPr>
              <w:t>Predicted Code</w:t>
            </w:r>
          </w:p>
        </w:tc>
        <w:tc>
          <w:tcPr>
            <w:tcW w:w="720" w:type="dxa"/>
            <w:shd w:val="clear" w:color="auto" w:fill="auto"/>
            <w:tcMar>
              <w:top w:w="100" w:type="dxa"/>
              <w:left w:w="100" w:type="dxa"/>
              <w:bottom w:w="100" w:type="dxa"/>
              <w:right w:w="100" w:type="dxa"/>
            </w:tcMar>
          </w:tcPr>
          <w:p w:rsidR="00820553" w:rsidRDefault="006D54AC">
            <w:pPr>
              <w:widowControl w:val="0"/>
              <w:rPr>
                <w:b/>
              </w:rPr>
            </w:pPr>
            <w:r>
              <w:rPr>
                <w:b/>
              </w:rPr>
              <w:t>Error</w:t>
            </w:r>
          </w:p>
          <w:p w:rsidR="00820553" w:rsidRDefault="006D54AC">
            <w:pPr>
              <w:widowControl w:val="0"/>
              <w:rPr>
                <w:b/>
              </w:rPr>
            </w:pPr>
            <w:r>
              <w:rPr>
                <w:b/>
              </w:rPr>
              <w:t>(%)</w:t>
            </w:r>
          </w:p>
        </w:tc>
        <w:tc>
          <w:tcPr>
            <w:tcW w:w="1755" w:type="dxa"/>
            <w:shd w:val="clear" w:color="auto" w:fill="auto"/>
            <w:tcMar>
              <w:top w:w="100" w:type="dxa"/>
              <w:left w:w="100" w:type="dxa"/>
              <w:bottom w:w="100" w:type="dxa"/>
              <w:right w:w="100" w:type="dxa"/>
            </w:tcMar>
          </w:tcPr>
          <w:p w:rsidR="00820553" w:rsidRDefault="006D54AC">
            <w:pPr>
              <w:tabs>
                <w:tab w:val="left" w:pos="4770"/>
                <w:tab w:val="left" w:pos="400"/>
              </w:tabs>
              <w:rPr>
                <w:b/>
              </w:rPr>
            </w:pPr>
            <w:r>
              <w:rPr>
                <w:i/>
                <w:sz w:val="24"/>
                <w:szCs w:val="24"/>
              </w:rPr>
              <w:t xml:space="preserv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r>
                <w:rPr>
                  <w:rFonts w:ascii="Cambria Math" w:hAnsi="Cambria Math"/>
                  <w:sz w:val="24"/>
                  <w:szCs w:val="24"/>
                </w:rPr>
                <m:t>)</m:t>
              </m:r>
              <m:sSup>
                <m:sSupPr>
                  <m:ctrlPr>
                    <w:rPr>
                      <w:rFonts w:ascii="Cambria Math" w:hAnsi="Cambria Math"/>
                      <w:i/>
                      <w:sz w:val="24"/>
                      <w:szCs w:val="24"/>
                    </w:rPr>
                  </m:ctrlPr>
                </m:sSupPr>
                <m:e/>
                <m:sup>
                  <m:r>
                    <w:rPr>
                      <w:rFonts w:ascii="Cambria Math" w:hAnsi="Cambria Math"/>
                      <w:sz w:val="24"/>
                      <w:szCs w:val="24"/>
                    </w:rPr>
                    <m:t>2</m:t>
                  </m:r>
                </m:sup>
              </m:sSup>
            </m:oMath>
          </w:p>
        </w:tc>
      </w:tr>
      <w:tr w:rsidR="00820553">
        <w:trPr>
          <w:trHeight w:val="38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000</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000</w:t>
            </w:r>
          </w:p>
        </w:tc>
        <w:tc>
          <w:tcPr>
            <w:tcW w:w="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0</w:t>
            </w:r>
          </w:p>
        </w:tc>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0</w:t>
            </w:r>
          </w:p>
        </w:tc>
      </w:tr>
      <w:tr w:rsidR="00820553">
        <w:trPr>
          <w:trHeight w:val="30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438</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446</w:t>
            </w:r>
          </w:p>
        </w:tc>
        <w:tc>
          <w:tcPr>
            <w:tcW w:w="720" w:type="dxa"/>
            <w:tcMar>
              <w:top w:w="100" w:type="dxa"/>
              <w:left w:w="100" w:type="dxa"/>
              <w:bottom w:w="100" w:type="dxa"/>
              <w:right w:w="100" w:type="dxa"/>
            </w:tcMar>
          </w:tcPr>
          <w:p w:rsidR="00820553" w:rsidRDefault="006D54AC">
            <w:pPr>
              <w:widowControl w:val="0"/>
            </w:pPr>
            <w:r>
              <w:t>17.9</w:t>
            </w:r>
          </w:p>
        </w:tc>
        <w:tc>
          <w:tcPr>
            <w:tcW w:w="1755" w:type="dxa"/>
            <w:tcMar>
              <w:top w:w="100" w:type="dxa"/>
              <w:left w:w="100" w:type="dxa"/>
              <w:bottom w:w="100" w:type="dxa"/>
              <w:right w:w="100" w:type="dxa"/>
            </w:tcMar>
          </w:tcPr>
          <w:p w:rsidR="00820553" w:rsidRDefault="006D54AC">
            <w:pPr>
              <w:widowControl w:val="0"/>
            </w:pPr>
            <w:r>
              <w:t>64</w:t>
            </w:r>
          </w:p>
        </w:tc>
      </w:tr>
      <w:tr w:rsidR="00820553">
        <w:trPr>
          <w:trHeight w:val="14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893</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890</w:t>
            </w:r>
          </w:p>
        </w:tc>
        <w:tc>
          <w:tcPr>
            <w:tcW w:w="720" w:type="dxa"/>
            <w:tcMar>
              <w:top w:w="100" w:type="dxa"/>
              <w:left w:w="100" w:type="dxa"/>
              <w:bottom w:w="100" w:type="dxa"/>
              <w:right w:w="100" w:type="dxa"/>
            </w:tcMar>
          </w:tcPr>
          <w:p w:rsidR="00820553" w:rsidRDefault="006D54AC">
            <w:pPr>
              <w:widowControl w:val="0"/>
            </w:pPr>
            <w:r>
              <w:t>.3</w:t>
            </w:r>
          </w:p>
        </w:tc>
        <w:tc>
          <w:tcPr>
            <w:tcW w:w="1755" w:type="dxa"/>
            <w:tcMar>
              <w:top w:w="100" w:type="dxa"/>
              <w:left w:w="100" w:type="dxa"/>
              <w:bottom w:w="100" w:type="dxa"/>
              <w:right w:w="100" w:type="dxa"/>
            </w:tcMar>
          </w:tcPr>
          <w:p w:rsidR="00820553" w:rsidRDefault="006D54AC">
            <w:pPr>
              <w:widowControl w:val="0"/>
            </w:pPr>
            <w:r>
              <w:t>9</w:t>
            </w:r>
          </w:p>
        </w:tc>
      </w:tr>
      <w:tr w:rsidR="00820553">
        <w:trPr>
          <w:trHeight w:val="14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1342</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1340</w:t>
            </w:r>
          </w:p>
        </w:tc>
        <w:tc>
          <w:tcPr>
            <w:tcW w:w="720" w:type="dxa"/>
            <w:tcMar>
              <w:top w:w="100" w:type="dxa"/>
              <w:left w:w="100" w:type="dxa"/>
              <w:bottom w:w="100" w:type="dxa"/>
              <w:right w:w="100" w:type="dxa"/>
            </w:tcMar>
          </w:tcPr>
          <w:p w:rsidR="00820553" w:rsidRDefault="006D54AC">
            <w:pPr>
              <w:widowControl w:val="0"/>
              <w:jc w:val="left"/>
            </w:pPr>
            <w:r>
              <w:t xml:space="preserve">  .15</w:t>
            </w:r>
          </w:p>
        </w:tc>
        <w:tc>
          <w:tcPr>
            <w:tcW w:w="1755" w:type="dxa"/>
            <w:tcMar>
              <w:top w:w="100" w:type="dxa"/>
              <w:left w:w="100" w:type="dxa"/>
              <w:bottom w:w="100" w:type="dxa"/>
              <w:right w:w="100" w:type="dxa"/>
            </w:tcMar>
          </w:tcPr>
          <w:p w:rsidR="00820553" w:rsidRDefault="006D54AC">
            <w:pPr>
              <w:widowControl w:val="0"/>
            </w:pPr>
            <w:r>
              <w:t>4</w:t>
            </w:r>
          </w:p>
        </w:tc>
      </w:tr>
      <w:tr w:rsidR="00820553">
        <w:trPr>
          <w:trHeight w:val="14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1777</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1789</w:t>
            </w:r>
          </w:p>
        </w:tc>
        <w:tc>
          <w:tcPr>
            <w:tcW w:w="720" w:type="dxa"/>
            <w:tcMar>
              <w:top w:w="100" w:type="dxa"/>
              <w:left w:w="100" w:type="dxa"/>
              <w:bottom w:w="100" w:type="dxa"/>
              <w:right w:w="100" w:type="dxa"/>
            </w:tcMar>
          </w:tcPr>
          <w:p w:rsidR="00820553" w:rsidRDefault="006D54AC">
            <w:pPr>
              <w:widowControl w:val="0"/>
            </w:pPr>
            <w:r>
              <w:t>.67</w:t>
            </w:r>
          </w:p>
        </w:tc>
        <w:tc>
          <w:tcPr>
            <w:tcW w:w="1755" w:type="dxa"/>
            <w:tcMar>
              <w:top w:w="100" w:type="dxa"/>
              <w:left w:w="100" w:type="dxa"/>
              <w:bottom w:w="100" w:type="dxa"/>
              <w:right w:w="100" w:type="dxa"/>
            </w:tcMar>
          </w:tcPr>
          <w:p w:rsidR="00820553" w:rsidRDefault="006D54AC">
            <w:pPr>
              <w:widowControl w:val="0"/>
            </w:pPr>
            <w:r>
              <w:t>144</w:t>
            </w:r>
          </w:p>
        </w:tc>
      </w:tr>
      <w:tr w:rsidR="00820553">
        <w:trPr>
          <w:trHeight w:val="14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2239</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2095</w:t>
            </w:r>
          </w:p>
        </w:tc>
        <w:tc>
          <w:tcPr>
            <w:tcW w:w="720" w:type="dxa"/>
            <w:tcMar>
              <w:top w:w="100" w:type="dxa"/>
              <w:left w:w="100" w:type="dxa"/>
              <w:bottom w:w="100" w:type="dxa"/>
              <w:right w:w="100" w:type="dxa"/>
            </w:tcMar>
          </w:tcPr>
          <w:p w:rsidR="00820553" w:rsidRDefault="006D54AC">
            <w:pPr>
              <w:widowControl w:val="0"/>
            </w:pPr>
            <w:r>
              <w:t>6.8</w:t>
            </w:r>
          </w:p>
        </w:tc>
        <w:tc>
          <w:tcPr>
            <w:tcW w:w="1755" w:type="dxa"/>
            <w:tcMar>
              <w:top w:w="100" w:type="dxa"/>
              <w:left w:w="100" w:type="dxa"/>
              <w:bottom w:w="100" w:type="dxa"/>
              <w:right w:w="100" w:type="dxa"/>
            </w:tcMar>
          </w:tcPr>
          <w:p w:rsidR="00820553" w:rsidRDefault="006D54AC">
            <w:pPr>
              <w:widowControl w:val="0"/>
            </w:pPr>
            <w:r>
              <w:t>20736</w:t>
            </w:r>
          </w:p>
        </w:tc>
      </w:tr>
      <w:tr w:rsidR="00820553">
        <w:trPr>
          <w:trHeight w:val="14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2689</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2687</w:t>
            </w:r>
          </w:p>
        </w:tc>
        <w:tc>
          <w:tcPr>
            <w:tcW w:w="720" w:type="dxa"/>
            <w:tcMar>
              <w:top w:w="100" w:type="dxa"/>
              <w:left w:w="100" w:type="dxa"/>
              <w:bottom w:w="100" w:type="dxa"/>
              <w:right w:w="100" w:type="dxa"/>
            </w:tcMar>
          </w:tcPr>
          <w:p w:rsidR="00820553" w:rsidRDefault="006D54AC">
            <w:pPr>
              <w:widowControl w:val="0"/>
            </w:pPr>
            <w:r>
              <w:t>.07</w:t>
            </w:r>
          </w:p>
        </w:tc>
        <w:tc>
          <w:tcPr>
            <w:tcW w:w="1755" w:type="dxa"/>
            <w:tcMar>
              <w:top w:w="100" w:type="dxa"/>
              <w:left w:w="100" w:type="dxa"/>
              <w:bottom w:w="100" w:type="dxa"/>
              <w:right w:w="100" w:type="dxa"/>
            </w:tcMar>
          </w:tcPr>
          <w:p w:rsidR="00820553" w:rsidRDefault="006D54AC">
            <w:pPr>
              <w:widowControl w:val="0"/>
            </w:pPr>
            <w:r>
              <w:t>4</w:t>
            </w:r>
          </w:p>
        </w:tc>
      </w:tr>
      <w:tr w:rsidR="00820553">
        <w:trPr>
          <w:trHeight w:val="14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3143</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3141</w:t>
            </w:r>
          </w:p>
        </w:tc>
        <w:tc>
          <w:tcPr>
            <w:tcW w:w="720" w:type="dxa"/>
            <w:tcMar>
              <w:top w:w="100" w:type="dxa"/>
              <w:left w:w="100" w:type="dxa"/>
              <w:bottom w:w="100" w:type="dxa"/>
              <w:right w:w="100" w:type="dxa"/>
            </w:tcMar>
          </w:tcPr>
          <w:p w:rsidR="00820553" w:rsidRDefault="006D54AC">
            <w:pPr>
              <w:widowControl w:val="0"/>
            </w:pPr>
            <w:r>
              <w:t>.06</w:t>
            </w:r>
          </w:p>
        </w:tc>
        <w:tc>
          <w:tcPr>
            <w:tcW w:w="1755" w:type="dxa"/>
            <w:tcMar>
              <w:top w:w="100" w:type="dxa"/>
              <w:left w:w="100" w:type="dxa"/>
              <w:bottom w:w="100" w:type="dxa"/>
              <w:right w:w="100" w:type="dxa"/>
            </w:tcMar>
          </w:tcPr>
          <w:p w:rsidR="00820553" w:rsidRDefault="006D54AC">
            <w:pPr>
              <w:widowControl w:val="0"/>
            </w:pPr>
            <w:r>
              <w:t>4</w:t>
            </w:r>
          </w:p>
        </w:tc>
      </w:tr>
      <w:tr w:rsidR="00820553">
        <w:trPr>
          <w:trHeight w:val="14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3589</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3591</w:t>
            </w:r>
          </w:p>
        </w:tc>
        <w:tc>
          <w:tcPr>
            <w:tcW w:w="720" w:type="dxa"/>
            <w:tcMar>
              <w:top w:w="100" w:type="dxa"/>
              <w:left w:w="100" w:type="dxa"/>
              <w:bottom w:w="100" w:type="dxa"/>
              <w:right w:w="100" w:type="dxa"/>
            </w:tcMar>
          </w:tcPr>
          <w:p w:rsidR="00820553" w:rsidRDefault="006D54AC">
            <w:pPr>
              <w:widowControl w:val="0"/>
            </w:pPr>
            <w:r>
              <w:t>.05</w:t>
            </w:r>
          </w:p>
        </w:tc>
        <w:tc>
          <w:tcPr>
            <w:tcW w:w="1755" w:type="dxa"/>
            <w:tcMar>
              <w:top w:w="100" w:type="dxa"/>
              <w:left w:w="100" w:type="dxa"/>
              <w:bottom w:w="100" w:type="dxa"/>
              <w:right w:w="100" w:type="dxa"/>
            </w:tcMar>
          </w:tcPr>
          <w:p w:rsidR="00820553" w:rsidRDefault="006D54AC">
            <w:pPr>
              <w:widowControl w:val="0"/>
            </w:pPr>
            <w:r>
              <w:t>4</w:t>
            </w:r>
          </w:p>
        </w:tc>
      </w:tr>
      <w:tr w:rsidR="00820553">
        <w:trPr>
          <w:trHeight w:val="42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3975</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3969</w:t>
            </w:r>
          </w:p>
        </w:tc>
        <w:tc>
          <w:tcPr>
            <w:tcW w:w="720" w:type="dxa"/>
            <w:tcMar>
              <w:top w:w="100" w:type="dxa"/>
              <w:left w:w="100" w:type="dxa"/>
              <w:bottom w:w="100" w:type="dxa"/>
              <w:right w:w="100" w:type="dxa"/>
            </w:tcMar>
          </w:tcPr>
          <w:p w:rsidR="00820553" w:rsidRDefault="006D54AC">
            <w:pPr>
              <w:widowControl w:val="0"/>
              <w:jc w:val="left"/>
            </w:pPr>
            <w:r>
              <w:t xml:space="preserve">    .05</w:t>
            </w:r>
          </w:p>
        </w:tc>
        <w:tc>
          <w:tcPr>
            <w:tcW w:w="1755" w:type="dxa"/>
            <w:tcMar>
              <w:top w:w="100" w:type="dxa"/>
              <w:left w:w="100" w:type="dxa"/>
              <w:bottom w:w="100" w:type="dxa"/>
              <w:right w:w="100" w:type="dxa"/>
            </w:tcMar>
          </w:tcPr>
          <w:p w:rsidR="00820553" w:rsidRDefault="006D54AC">
            <w:pPr>
              <w:widowControl w:val="0"/>
            </w:pPr>
            <w:r>
              <w:t>36</w:t>
            </w:r>
          </w:p>
        </w:tc>
      </w:tr>
      <w:tr w:rsidR="00820553">
        <w:trPr>
          <w:trHeight w:val="14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lastRenderedPageBreak/>
              <w:t>4074</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4066</w:t>
            </w:r>
          </w:p>
        </w:tc>
        <w:tc>
          <w:tcPr>
            <w:tcW w:w="720" w:type="dxa"/>
            <w:tcMar>
              <w:top w:w="100" w:type="dxa"/>
              <w:left w:w="100" w:type="dxa"/>
              <w:bottom w:w="100" w:type="dxa"/>
              <w:right w:w="100" w:type="dxa"/>
            </w:tcMar>
          </w:tcPr>
          <w:p w:rsidR="00820553" w:rsidRDefault="006D54AC">
            <w:pPr>
              <w:widowControl w:val="0"/>
            </w:pPr>
            <w:r>
              <w:t>1.9</w:t>
            </w:r>
          </w:p>
        </w:tc>
        <w:tc>
          <w:tcPr>
            <w:tcW w:w="1755" w:type="dxa"/>
            <w:tcMar>
              <w:top w:w="100" w:type="dxa"/>
              <w:left w:w="100" w:type="dxa"/>
              <w:bottom w:w="100" w:type="dxa"/>
              <w:right w:w="100" w:type="dxa"/>
            </w:tcMar>
          </w:tcPr>
          <w:p w:rsidR="00820553" w:rsidRDefault="006D54AC">
            <w:pPr>
              <w:widowControl w:val="0"/>
            </w:pPr>
            <w:r>
              <w:t>64</w:t>
            </w:r>
          </w:p>
        </w:tc>
      </w:tr>
      <w:tr w:rsidR="00820553">
        <w:trPr>
          <w:trHeight w:val="14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4092</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4094</w:t>
            </w:r>
          </w:p>
        </w:tc>
        <w:tc>
          <w:tcPr>
            <w:tcW w:w="720" w:type="dxa"/>
            <w:tcMar>
              <w:top w:w="100" w:type="dxa"/>
              <w:left w:w="100" w:type="dxa"/>
              <w:bottom w:w="100" w:type="dxa"/>
              <w:right w:w="100" w:type="dxa"/>
            </w:tcMar>
          </w:tcPr>
          <w:p w:rsidR="00820553" w:rsidRDefault="006D54AC">
            <w:pPr>
              <w:widowControl w:val="0"/>
            </w:pPr>
            <w:r>
              <w:t>.04</w:t>
            </w:r>
          </w:p>
        </w:tc>
        <w:tc>
          <w:tcPr>
            <w:tcW w:w="1755" w:type="dxa"/>
            <w:tcMar>
              <w:top w:w="100" w:type="dxa"/>
              <w:left w:w="100" w:type="dxa"/>
              <w:bottom w:w="100" w:type="dxa"/>
              <w:right w:w="100" w:type="dxa"/>
            </w:tcMar>
          </w:tcPr>
          <w:p w:rsidR="00820553" w:rsidRDefault="006D54AC">
            <w:pPr>
              <w:widowControl w:val="0"/>
            </w:pPr>
            <w:r>
              <w:t>4</w:t>
            </w:r>
          </w:p>
        </w:tc>
      </w:tr>
      <w:tr w:rsidR="00820553">
        <w:trPr>
          <w:trHeight w:val="14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4095</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4094</w:t>
            </w:r>
          </w:p>
        </w:tc>
        <w:tc>
          <w:tcPr>
            <w:tcW w:w="720" w:type="dxa"/>
            <w:tcMar>
              <w:top w:w="100" w:type="dxa"/>
              <w:left w:w="100" w:type="dxa"/>
              <w:bottom w:w="100" w:type="dxa"/>
              <w:right w:w="100" w:type="dxa"/>
            </w:tcMar>
          </w:tcPr>
          <w:p w:rsidR="00820553" w:rsidRDefault="006D54AC">
            <w:pPr>
              <w:widowControl w:val="0"/>
            </w:pPr>
            <w:r>
              <w:t>.02</w:t>
            </w:r>
          </w:p>
        </w:tc>
        <w:tc>
          <w:tcPr>
            <w:tcW w:w="1755" w:type="dxa"/>
            <w:tcMar>
              <w:top w:w="100" w:type="dxa"/>
              <w:left w:w="100" w:type="dxa"/>
              <w:bottom w:w="100" w:type="dxa"/>
              <w:right w:w="100" w:type="dxa"/>
            </w:tcMar>
          </w:tcPr>
          <w:p w:rsidR="00820553" w:rsidRDefault="006D54AC">
            <w:pPr>
              <w:widowControl w:val="0"/>
            </w:pPr>
            <w:r>
              <w:t>1</w:t>
            </w:r>
          </w:p>
        </w:tc>
      </w:tr>
      <w:tr w:rsidR="00820553">
        <w:trPr>
          <w:trHeight w:val="140"/>
        </w:trPr>
        <w:tc>
          <w:tcPr>
            <w:tcW w:w="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4095</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20553" w:rsidRDefault="006D54AC">
            <w:pPr>
              <w:widowControl w:val="0"/>
            </w:pPr>
            <w:r>
              <w:t>4094</w:t>
            </w:r>
          </w:p>
        </w:tc>
        <w:tc>
          <w:tcPr>
            <w:tcW w:w="720" w:type="dxa"/>
            <w:tcMar>
              <w:top w:w="100" w:type="dxa"/>
              <w:left w:w="100" w:type="dxa"/>
              <w:bottom w:w="100" w:type="dxa"/>
              <w:right w:w="100" w:type="dxa"/>
            </w:tcMar>
          </w:tcPr>
          <w:p w:rsidR="00820553" w:rsidRDefault="006D54AC">
            <w:pPr>
              <w:widowControl w:val="0"/>
              <w:jc w:val="left"/>
            </w:pPr>
            <w:r>
              <w:t xml:space="preserve">    .02</w:t>
            </w:r>
          </w:p>
        </w:tc>
        <w:tc>
          <w:tcPr>
            <w:tcW w:w="1755" w:type="dxa"/>
            <w:tcMar>
              <w:top w:w="100" w:type="dxa"/>
              <w:left w:w="100" w:type="dxa"/>
              <w:bottom w:w="100" w:type="dxa"/>
              <w:right w:w="100" w:type="dxa"/>
            </w:tcMar>
          </w:tcPr>
          <w:p w:rsidR="00820553" w:rsidRDefault="006D54AC">
            <w:pPr>
              <w:widowControl w:val="0"/>
            </w:pPr>
            <w:r>
              <w:t>1</w:t>
            </w:r>
          </w:p>
        </w:tc>
      </w:tr>
    </w:tbl>
    <w:p w:rsidR="00820553" w:rsidRDefault="00820553">
      <w:pPr>
        <w:spacing w:line="276" w:lineRule="auto"/>
        <w:jc w:val="left"/>
        <w:rPr>
          <w:rFonts w:ascii="Arial" w:eastAsia="Arial" w:hAnsi="Arial" w:cs="Arial"/>
          <w:color w:val="FF0000"/>
          <w:sz w:val="22"/>
          <w:szCs w:val="22"/>
        </w:rPr>
      </w:pPr>
    </w:p>
    <w:p w:rsidR="00820553" w:rsidRDefault="006D54AC">
      <w:pPr>
        <w:spacing w:line="276" w:lineRule="auto"/>
        <w:jc w:val="left"/>
        <w:rPr>
          <w:ins w:id="34" w:author="Larry Pearlstein" w:date="2017-11-22T20:56:00Z"/>
        </w:rPr>
      </w:pPr>
      <w:r>
        <w:t>The average percent error was 2.2%</w:t>
      </w:r>
    </w:p>
    <w:p w:rsidR="00E23DCF" w:rsidRDefault="00E23DCF">
      <w:pPr>
        <w:spacing w:line="276" w:lineRule="auto"/>
        <w:jc w:val="left"/>
      </w:pPr>
      <w:ins w:id="35" w:author="Larry Pearlstein" w:date="2017-11-22T20:56:00Z">
        <w:r>
          <w:t>I don’t see Maximum Error, anywhere.</w:t>
        </w:r>
      </w:ins>
    </w:p>
    <w:p w:rsidR="00820553" w:rsidRDefault="00820553">
      <w:pPr>
        <w:spacing w:line="276" w:lineRule="auto"/>
        <w:jc w:val="left"/>
      </w:pPr>
    </w:p>
    <w:p w:rsidR="00820553" w:rsidRDefault="006D54AC">
      <w:pPr>
        <w:tabs>
          <w:tab w:val="left" w:pos="400"/>
        </w:tabs>
        <w:jc w:val="both"/>
      </w:pPr>
      <w:r>
        <w:t xml:space="preserve">Using equation 2, the root-mean-squared difference was calculated to be 145.2 </w:t>
      </w:r>
      <w:ins w:id="36" w:author="Larry Pearlstein" w:date="2017-11-22T20:48:00Z">
        <w:r w:rsidR="001F36A1">
          <w:t xml:space="preserve">code-units, </w:t>
        </w:r>
      </w:ins>
      <w:r>
        <w:t>rms.</w:t>
      </w:r>
    </w:p>
    <w:p w:rsidR="00820553" w:rsidRDefault="00820553">
      <w:pPr>
        <w:tabs>
          <w:tab w:val="left" w:pos="400"/>
        </w:tabs>
        <w:jc w:val="both"/>
      </w:pPr>
    </w:p>
    <w:p w:rsidR="00820553" w:rsidRDefault="006D54AC">
      <w:pPr>
        <w:numPr>
          <w:ilvl w:val="0"/>
          <w:numId w:val="3"/>
        </w:numPr>
        <w:tabs>
          <w:tab w:val="left" w:pos="400"/>
        </w:tabs>
        <w:ind w:left="360"/>
        <w:contextualSpacing/>
        <w:jc w:val="both"/>
        <w:rPr>
          <w:i/>
          <w:sz w:val="24"/>
          <w:szCs w:val="24"/>
        </w:rPr>
      </w:pPr>
      <w:r>
        <w:rPr>
          <w:i/>
          <w:sz w:val="24"/>
          <w:szCs w:val="24"/>
        </w:rPr>
        <w:t>Digital to Analog Conversion</w:t>
      </w:r>
    </w:p>
    <w:p w:rsidR="00820553" w:rsidRDefault="006D54AC">
      <w:pPr>
        <w:tabs>
          <w:tab w:val="left" w:pos="400"/>
        </w:tabs>
        <w:jc w:val="both"/>
      </w:pPr>
      <w:r>
        <w:t>In Figure 2a-b, the scope traces of the system are shown. Figure 2a shows the rising edge of the waveform, with two markers at the settling time to 0.1%, step 25% to 75%. Figure 2b shows the falling edge of the waveform, with two markers at the settling time to 0.1%, step 75% to 25%.</w:t>
      </w:r>
    </w:p>
    <w:p w:rsidR="00820553" w:rsidRDefault="00820553">
      <w:pPr>
        <w:tabs>
          <w:tab w:val="left" w:pos="400"/>
        </w:tabs>
        <w:jc w:val="both"/>
      </w:pPr>
    </w:p>
    <w:p w:rsidR="00820553" w:rsidRDefault="006D54AC">
      <w:pPr>
        <w:spacing w:line="276" w:lineRule="auto"/>
        <w:rPr>
          <w:rFonts w:ascii="Arial" w:eastAsia="Arial" w:hAnsi="Arial" w:cs="Arial"/>
          <w:sz w:val="22"/>
          <w:szCs w:val="22"/>
        </w:rPr>
      </w:pPr>
      <w:r>
        <w:rPr>
          <w:rFonts w:ascii="Arial" w:eastAsia="Arial" w:hAnsi="Arial" w:cs="Arial"/>
          <w:noProof/>
          <w:sz w:val="22"/>
          <w:szCs w:val="22"/>
        </w:rPr>
        <mc:AlternateContent>
          <mc:Choice Requires="wpg">
            <w:drawing>
              <wp:inline distT="114300" distB="114300" distL="114300" distR="114300">
                <wp:extent cx="2995613" cy="2121892"/>
                <wp:effectExtent l="0" t="0" r="0" b="0"/>
                <wp:docPr id="5" name="Group 5"/>
                <wp:cNvGraphicFramePr/>
                <a:graphic xmlns:a="http://schemas.openxmlformats.org/drawingml/2006/main">
                  <a:graphicData uri="http://schemas.microsoft.com/office/word/2010/wordprocessingGroup">
                    <wpg:wgp>
                      <wpg:cNvGrpSpPr/>
                      <wpg:grpSpPr>
                        <a:xfrm>
                          <a:off x="0" y="0"/>
                          <a:ext cx="2995613" cy="2121892"/>
                          <a:chOff x="152400" y="152400"/>
                          <a:chExt cx="5552275" cy="3924300"/>
                        </a:xfrm>
                      </wpg:grpSpPr>
                      <pic:pic xmlns:pic="http://schemas.openxmlformats.org/drawingml/2006/picture">
                        <pic:nvPicPr>
                          <pic:cNvPr id="4" name="Shape 4"/>
                          <pic:cNvPicPr preferRelativeResize="0"/>
                        </pic:nvPicPr>
                        <pic:blipFill/>
                        <pic:spPr>
                          <a:xfrm>
                            <a:off x="152400" y="152400"/>
                            <a:ext cx="5552275" cy="3924300"/>
                          </a:xfrm>
                          <a:prstGeom prst="rect">
                            <a:avLst/>
                          </a:prstGeom>
                          <a:noFill/>
                          <a:ln>
                            <a:noFill/>
                          </a:ln>
                        </pic:spPr>
                      </pic:pic>
                      <wps:wsp>
                        <wps:cNvPr id="6" name="Text Box 6"/>
                        <wps:cNvSpPr txBox="1"/>
                        <wps:spPr>
                          <a:xfrm>
                            <a:off x="4094875" y="152400"/>
                            <a:ext cx="1609800" cy="1000200"/>
                          </a:xfrm>
                          <a:prstGeom prst="rect">
                            <a:avLst/>
                          </a:prstGeom>
                          <a:noFill/>
                          <a:ln>
                            <a:noFill/>
                          </a:ln>
                        </wps:spPr>
                        <wps:txbx>
                          <w:txbxContent>
                            <w:p w:rsidR="006D54AC" w:rsidRDefault="006D54AC">
                              <w:pPr>
                                <w:jc w:val="right"/>
                                <w:textDirection w:val="btLr"/>
                              </w:pPr>
                              <w:r>
                                <w:rPr>
                                  <w:rFonts w:ascii="Arial" w:eastAsia="Arial" w:hAnsi="Arial" w:cs="Arial"/>
                                  <w:color w:val="FFFFFF"/>
                                  <w:sz w:val="28"/>
                                </w:rPr>
                                <w:t>500 mV/div</w:t>
                              </w:r>
                            </w:p>
                            <w:p w:rsidR="006D54AC" w:rsidRDefault="006D54AC">
                              <w:pPr>
                                <w:jc w:val="right"/>
                                <w:textDirection w:val="btLr"/>
                              </w:pPr>
                              <w:r>
                                <w:rPr>
                                  <w:rFonts w:ascii="Arial" w:eastAsia="Arial" w:hAnsi="Arial" w:cs="Arial"/>
                                  <w:color w:val="FFFFFF"/>
                                  <w:sz w:val="28"/>
                                </w:rPr>
                                <w:t xml:space="preserve">10 </w:t>
                              </w:r>
                              <w:proofErr w:type="spellStart"/>
                              <w:r>
                                <w:rPr>
                                  <w:rFonts w:ascii="Arial" w:eastAsia="Arial" w:hAnsi="Arial" w:cs="Arial"/>
                                  <w:color w:val="FFFFFF"/>
                                  <w:sz w:val="28"/>
                                </w:rPr>
                                <w:t>μs</w:t>
                              </w:r>
                              <w:proofErr w:type="spellEnd"/>
                              <w:r>
                                <w:rPr>
                                  <w:rFonts w:ascii="Arial" w:eastAsia="Arial" w:hAnsi="Arial" w:cs="Arial"/>
                                  <w:color w:val="FFFFFF"/>
                                  <w:sz w:val="28"/>
                                </w:rPr>
                                <w:t>/div</w:t>
                              </w:r>
                            </w:p>
                          </w:txbxContent>
                        </wps:txbx>
                        <wps:bodyPr wrap="square" lIns="91425" tIns="91425" rIns="91425" bIns="91425" anchor="t" anchorCtr="0"/>
                      </wps:wsp>
                    </wpg:wgp>
                  </a:graphicData>
                </a:graphic>
              </wp:inline>
            </w:drawing>
          </mc:Choice>
          <mc:Fallback>
            <w:pict>
              <v:group id="Group 5" o:spid="_x0000_s1026" style="width:235.9pt;height:167.1pt;mso-position-horizontal-relative:char;mso-position-vertical-relative:line" coordorigin="1524,1524" coordsize="55522,3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7" type="#_x0000_t75" style="position:absolute;left:1524;top:1524;width:55522;height:392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"/>
                <v:shapetype id="_x0000_t202" coordsize="21600,21600" o:spt="202" path="m,l,21600r21600,l21600,xe">
                  <v:stroke joinstyle="miter"/>
                  <v:path gradientshapeok="t" o:connecttype="rect"/>
                </v:shapetype>
                <v:shape id="Text Box 6" o:spid="_x0000_s1028" type="#_x0000_t202" style="position:absolute;left:40948;top:1524;width:16098;height:10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rsidR="006D54AC" w:rsidRDefault="006D54AC">
                        <w:pPr>
                          <w:jc w:val="right"/>
                          <w:textDirection w:val="btLr"/>
                        </w:pPr>
                        <w:r>
                          <w:rPr>
                            <w:rFonts w:ascii="Arial" w:eastAsia="Arial" w:hAnsi="Arial" w:cs="Arial"/>
                            <w:color w:val="FFFFFF"/>
                            <w:sz w:val="28"/>
                          </w:rPr>
                          <w:t>500 mV/div</w:t>
                        </w:r>
                      </w:p>
                      <w:p w:rsidR="006D54AC" w:rsidRDefault="006D54AC">
                        <w:pPr>
                          <w:jc w:val="right"/>
                          <w:textDirection w:val="btLr"/>
                        </w:pPr>
                        <w:r>
                          <w:rPr>
                            <w:rFonts w:ascii="Arial" w:eastAsia="Arial" w:hAnsi="Arial" w:cs="Arial"/>
                            <w:color w:val="FFFFFF"/>
                            <w:sz w:val="28"/>
                          </w:rPr>
                          <w:t xml:space="preserve">10 </w:t>
                        </w:r>
                        <w:proofErr w:type="spellStart"/>
                        <w:r>
                          <w:rPr>
                            <w:rFonts w:ascii="Arial" w:eastAsia="Arial" w:hAnsi="Arial" w:cs="Arial"/>
                            <w:color w:val="FFFFFF"/>
                            <w:sz w:val="28"/>
                          </w:rPr>
                          <w:t>μs</w:t>
                        </w:r>
                        <w:proofErr w:type="spellEnd"/>
                        <w:r>
                          <w:rPr>
                            <w:rFonts w:ascii="Arial" w:eastAsia="Arial" w:hAnsi="Arial" w:cs="Arial"/>
                            <w:color w:val="FFFFFF"/>
                            <w:sz w:val="28"/>
                          </w:rPr>
                          <w:t>/div</w:t>
                        </w:r>
                      </w:p>
                    </w:txbxContent>
                  </v:textbox>
                </v:shape>
                <w10:anchorlock/>
              </v:group>
            </w:pict>
          </mc:Fallback>
        </mc:AlternateContent>
      </w:r>
    </w:p>
    <w:p w:rsidR="00820553" w:rsidRDefault="006D54AC">
      <w:pPr>
        <w:spacing w:line="276" w:lineRule="auto"/>
        <w:jc w:val="left"/>
        <w:rPr>
          <w:ins w:id="37" w:author="Larry Pearlstein" w:date="2017-11-22T21:36:00Z"/>
          <w:sz w:val="22"/>
          <w:szCs w:val="22"/>
        </w:rPr>
      </w:pPr>
      <w:r>
        <w:rPr>
          <w:b/>
          <w:sz w:val="22"/>
          <w:szCs w:val="22"/>
        </w:rPr>
        <w:t xml:space="preserve">  Figure 2a. </w:t>
      </w:r>
      <w:r>
        <w:rPr>
          <w:sz w:val="22"/>
          <w:szCs w:val="22"/>
        </w:rPr>
        <w:t>Rising edge scope trace of waveform.</w:t>
      </w:r>
    </w:p>
    <w:p w:rsidR="003547EA" w:rsidRDefault="003547EA">
      <w:pPr>
        <w:spacing w:line="276" w:lineRule="auto"/>
        <w:jc w:val="left"/>
        <w:rPr>
          <w:sz w:val="22"/>
          <w:szCs w:val="22"/>
        </w:rPr>
      </w:pPr>
      <w:ins w:id="38" w:author="Larry Pearlstein" w:date="2017-11-22T21:36:00Z">
        <w:r>
          <w:rPr>
            <w:sz w:val="22"/>
            <w:szCs w:val="22"/>
          </w:rPr>
          <w:t>Scope traces in separate file, but missing volts/div and time/div annotation in caption.</w:t>
        </w:r>
      </w:ins>
    </w:p>
    <w:p w:rsidR="00820553" w:rsidRDefault="00820553">
      <w:pPr>
        <w:spacing w:line="276" w:lineRule="auto"/>
        <w:rPr>
          <w:sz w:val="22"/>
          <w:szCs w:val="22"/>
        </w:rPr>
      </w:pPr>
    </w:p>
    <w:p w:rsidR="00820553" w:rsidRDefault="006D54AC">
      <w:pPr>
        <w:spacing w:line="276" w:lineRule="auto"/>
        <w:rPr>
          <w:rFonts w:ascii="Arial" w:eastAsia="Arial" w:hAnsi="Arial" w:cs="Arial"/>
          <w:sz w:val="22"/>
          <w:szCs w:val="22"/>
        </w:rPr>
      </w:pPr>
      <w:r>
        <w:rPr>
          <w:rFonts w:ascii="Arial" w:eastAsia="Arial" w:hAnsi="Arial" w:cs="Arial"/>
          <w:noProof/>
          <w:sz w:val="22"/>
          <w:szCs w:val="22"/>
        </w:rPr>
        <mc:AlternateContent>
          <mc:Choice Requires="wpg">
            <w:drawing>
              <wp:inline distT="114300" distB="114300" distL="114300" distR="114300">
                <wp:extent cx="2995613" cy="2228878"/>
                <wp:effectExtent l="0" t="0" r="0" b="0"/>
                <wp:docPr id="7" name="Group 7"/>
                <wp:cNvGraphicFramePr/>
                <a:graphic xmlns:a="http://schemas.openxmlformats.org/drawingml/2006/main">
                  <a:graphicData uri="http://schemas.microsoft.com/office/word/2010/wordprocessingGroup">
                    <wpg:wgp>
                      <wpg:cNvGrpSpPr/>
                      <wpg:grpSpPr>
                        <a:xfrm>
                          <a:off x="0" y="0"/>
                          <a:ext cx="2995613" cy="2228878"/>
                          <a:chOff x="152400" y="152400"/>
                          <a:chExt cx="6248400" cy="5006125"/>
                        </a:xfrm>
                      </wpg:grpSpPr>
                      <pic:pic xmlns:pic="http://schemas.openxmlformats.org/drawingml/2006/picture">
                        <pic:nvPicPr>
                          <pic:cNvPr id="8" name="Shape 2"/>
                          <pic:cNvPicPr preferRelativeResize="0"/>
                        </pic:nvPicPr>
                        <pic:blipFill/>
                        <pic:spPr>
                          <a:xfrm>
                            <a:off x="152400" y="152400"/>
                            <a:ext cx="6248400" cy="5006125"/>
                          </a:xfrm>
                          <a:prstGeom prst="rect">
                            <a:avLst/>
                          </a:prstGeom>
                          <a:noFill/>
                          <a:ln>
                            <a:noFill/>
                          </a:ln>
                        </pic:spPr>
                      </pic:pic>
                      <wps:wsp>
                        <wps:cNvPr id="9" name="Text Box 9"/>
                        <wps:cNvSpPr txBox="1"/>
                        <wps:spPr>
                          <a:xfrm>
                            <a:off x="4924500" y="152400"/>
                            <a:ext cx="1476300" cy="638100"/>
                          </a:xfrm>
                          <a:prstGeom prst="rect">
                            <a:avLst/>
                          </a:prstGeom>
                          <a:noFill/>
                          <a:ln>
                            <a:noFill/>
                          </a:ln>
                        </wps:spPr>
                        <wps:txbx>
                          <w:txbxContent>
                            <w:p w:rsidR="006D54AC" w:rsidRDefault="006D54AC">
                              <w:pPr>
                                <w:jc w:val="right"/>
                                <w:textDirection w:val="btLr"/>
                              </w:pPr>
                              <w:r>
                                <w:rPr>
                                  <w:rFonts w:ascii="Arial" w:eastAsia="Arial" w:hAnsi="Arial" w:cs="Arial"/>
                                  <w:color w:val="FFFFFF"/>
                                  <w:sz w:val="28"/>
                                </w:rPr>
                                <w:t>500 mV/div</w:t>
                              </w:r>
                            </w:p>
                            <w:p w:rsidR="006D54AC" w:rsidRDefault="006D54AC">
                              <w:pPr>
                                <w:jc w:val="right"/>
                                <w:textDirection w:val="btLr"/>
                              </w:pPr>
                              <w:r>
                                <w:rPr>
                                  <w:rFonts w:ascii="Arial" w:eastAsia="Arial" w:hAnsi="Arial" w:cs="Arial"/>
                                  <w:color w:val="FFFFFF"/>
                                  <w:sz w:val="28"/>
                                </w:rPr>
                                <w:t xml:space="preserve">10 </w:t>
                              </w:r>
                              <w:proofErr w:type="spellStart"/>
                              <w:r>
                                <w:rPr>
                                  <w:rFonts w:ascii="Arial" w:eastAsia="Arial" w:hAnsi="Arial" w:cs="Arial"/>
                                  <w:color w:val="FFFFFF"/>
                                  <w:sz w:val="28"/>
                                </w:rPr>
                                <w:t>μs</w:t>
                              </w:r>
                              <w:proofErr w:type="spellEnd"/>
                              <w:r>
                                <w:rPr>
                                  <w:rFonts w:ascii="Arial" w:eastAsia="Arial" w:hAnsi="Arial" w:cs="Arial"/>
                                  <w:color w:val="FFFFFF"/>
                                  <w:sz w:val="28"/>
                                </w:rPr>
                                <w:t>/div</w:t>
                              </w:r>
                            </w:p>
                          </w:txbxContent>
                        </wps:txbx>
                        <wps:bodyPr wrap="square" lIns="91425" tIns="91425" rIns="91425" bIns="91425" anchor="t" anchorCtr="0"/>
                      </wps:wsp>
                    </wpg:wgp>
                  </a:graphicData>
                </a:graphic>
              </wp:inline>
            </w:drawing>
          </mc:Choice>
          <mc:Fallback>
            <w:pict>
              <v:group id="Group 7" o:spid="_x0000_s1029" style="width:235.9pt;height:175.5pt;mso-position-horizontal-relative:char;mso-position-vertical-relative:line" coordorigin="1524,1524" coordsize="62484,50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">
                <v:shape id="Shape 2" o:spid="_x0000_s1030" type="#_x0000_t75" style="position:absolute;left:1524;top:1524;width:62484;height:5006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"/>
                <v:shape id="Text Box 9" o:spid="_x0000_s1031" type="#_x0000_t202" style="position:absolute;left:49245;top:1524;width:14763;height:6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rsidR="006D54AC" w:rsidRDefault="006D54AC">
                        <w:pPr>
                          <w:jc w:val="right"/>
                          <w:textDirection w:val="btLr"/>
                        </w:pPr>
                        <w:r>
                          <w:rPr>
                            <w:rFonts w:ascii="Arial" w:eastAsia="Arial" w:hAnsi="Arial" w:cs="Arial"/>
                            <w:color w:val="FFFFFF"/>
                            <w:sz w:val="28"/>
                          </w:rPr>
                          <w:t>500 mV/div</w:t>
                        </w:r>
                      </w:p>
                      <w:p w:rsidR="006D54AC" w:rsidRDefault="006D54AC">
                        <w:pPr>
                          <w:jc w:val="right"/>
                          <w:textDirection w:val="btLr"/>
                        </w:pPr>
                        <w:r>
                          <w:rPr>
                            <w:rFonts w:ascii="Arial" w:eastAsia="Arial" w:hAnsi="Arial" w:cs="Arial"/>
                            <w:color w:val="FFFFFF"/>
                            <w:sz w:val="28"/>
                          </w:rPr>
                          <w:t xml:space="preserve">10 </w:t>
                        </w:r>
                        <w:proofErr w:type="spellStart"/>
                        <w:r>
                          <w:rPr>
                            <w:rFonts w:ascii="Arial" w:eastAsia="Arial" w:hAnsi="Arial" w:cs="Arial"/>
                            <w:color w:val="FFFFFF"/>
                            <w:sz w:val="28"/>
                          </w:rPr>
                          <w:t>μs</w:t>
                        </w:r>
                        <w:proofErr w:type="spellEnd"/>
                        <w:r>
                          <w:rPr>
                            <w:rFonts w:ascii="Arial" w:eastAsia="Arial" w:hAnsi="Arial" w:cs="Arial"/>
                            <w:color w:val="FFFFFF"/>
                            <w:sz w:val="28"/>
                          </w:rPr>
                          <w:t>/div</w:t>
                        </w:r>
                      </w:p>
                    </w:txbxContent>
                  </v:textbox>
                </v:shape>
                <w10:anchorlock/>
              </v:group>
            </w:pict>
          </mc:Fallback>
        </mc:AlternateContent>
      </w:r>
    </w:p>
    <w:p w:rsidR="00820553" w:rsidRDefault="006D54AC">
      <w:pPr>
        <w:spacing w:line="276" w:lineRule="auto"/>
        <w:jc w:val="left"/>
        <w:rPr>
          <w:sz w:val="22"/>
          <w:szCs w:val="22"/>
        </w:rPr>
      </w:pPr>
      <w:r>
        <w:rPr>
          <w:b/>
          <w:sz w:val="22"/>
          <w:szCs w:val="22"/>
        </w:rPr>
        <w:t xml:space="preserve">  Figure 2b. </w:t>
      </w:r>
      <w:r>
        <w:rPr>
          <w:sz w:val="22"/>
          <w:szCs w:val="22"/>
        </w:rPr>
        <w:t xml:space="preserve">Falling edge scope trace of waveform. </w:t>
      </w:r>
    </w:p>
    <w:p w:rsidR="00501123" w:rsidRDefault="006D54AC">
      <w:pPr>
        <w:spacing w:line="276" w:lineRule="auto"/>
        <w:jc w:val="left"/>
        <w:rPr>
          <w:ins w:id="39" w:author="Larry Pearlstein" w:date="2017-11-22T21:01:00Z"/>
        </w:rPr>
      </w:pPr>
      <w:r>
        <w:t>The values for the rise time and fall time are shown in Table 2. However, there a variety of difference in the different method types. Automatic values were found utilizing the NI measuring toolbox</w:t>
      </w:r>
    </w:p>
    <w:p w:rsidR="00501123" w:rsidRDefault="00501123">
      <w:pPr>
        <w:spacing w:line="276" w:lineRule="auto"/>
        <w:jc w:val="left"/>
        <w:rPr>
          <w:ins w:id="40" w:author="Larry Pearlstein" w:date="2017-11-22T21:01:00Z"/>
        </w:rPr>
      </w:pPr>
      <w:ins w:id="41" w:author="Larry Pearlstein" w:date="2017-11-22T21:01:00Z">
        <w:r>
          <w:t xml:space="preserve">This isn’t what I </w:t>
        </w:r>
      </w:ins>
      <w:ins w:id="42" w:author="Larry Pearlstein" w:date="2017-11-22T21:03:00Z">
        <w:r w:rsidR="004D7120">
          <w:t>ask</w:t>
        </w:r>
      </w:ins>
      <w:ins w:id="43" w:author="Larry Pearlstein" w:date="2017-11-22T21:04:00Z">
        <w:r w:rsidR="004D7120">
          <w:t>ed for</w:t>
        </w:r>
      </w:ins>
      <w:ins w:id="44" w:author="Larry Pearlstein" w:date="2017-11-22T21:01:00Z">
        <w:r>
          <w:t>.  I expected you to measure rise/fall times from your scope traces, looking for the time to</w:t>
        </w:r>
      </w:ins>
      <w:ins w:id="45" w:author="Larry Pearlstein" w:date="2017-11-22T21:02:00Z">
        <w:r>
          <w:t xml:space="preserve"> </w:t>
        </w:r>
        <w:r w:rsidR="004D7120">
          <w:t xml:space="preserve">converge to </w:t>
        </w:r>
        <w:r>
          <w:t xml:space="preserve">within </w:t>
        </w:r>
        <w:r w:rsidR="004D7120">
          <w:t>0.5 LSB</w:t>
        </w:r>
      </w:ins>
    </w:p>
    <w:p w:rsidR="00820553" w:rsidRDefault="006D54AC">
      <w:pPr>
        <w:spacing w:line="276" w:lineRule="auto"/>
        <w:jc w:val="left"/>
      </w:pPr>
      <w:r>
        <w:t xml:space="preserve">, the manual values were calculated using Equation 1, and the data sheet values were found utilizing the official </w:t>
      </w:r>
      <w:proofErr w:type="spellStart"/>
      <w:r>
        <w:t>PSoC</w:t>
      </w:r>
      <w:proofErr w:type="spellEnd"/>
      <w:r>
        <w:t xml:space="preserve"> 5LP manual. </w:t>
      </w:r>
    </w:p>
    <w:p w:rsidR="00820553" w:rsidRDefault="00820553">
      <w:pPr>
        <w:spacing w:line="276" w:lineRule="auto"/>
        <w:jc w:val="left"/>
      </w:pPr>
    </w:p>
    <w:p w:rsidR="00820553" w:rsidRDefault="006D54AC">
      <w:pPr>
        <w:spacing w:line="276" w:lineRule="auto"/>
        <w:jc w:val="left"/>
      </w:pPr>
      <w:r>
        <w:t>Using equation 1:</w:t>
      </w:r>
    </w:p>
    <w:p w:rsidR="00820553" w:rsidRDefault="008570EB">
      <w:pPr>
        <w:tabs>
          <w:tab w:val="left" w:pos="4770"/>
          <w:tab w:val="left" w:pos="400"/>
        </w:tabs>
        <w:jc w:val="left"/>
        <w:rPr>
          <w:ins w:id="46" w:author="Larry Pearlstein" w:date="2017-11-22T20:49:00Z"/>
          <w:i/>
          <w:sz w:val="28"/>
          <w:szCs w:val="28"/>
        </w:rPr>
      </w:pPr>
      <m:oMath>
        <m:sSub>
          <m:sSubPr>
            <m:ctrlPr>
              <w:rPr>
                <w:rFonts w:ascii="Cambria Math" w:hAnsi="Cambria Math"/>
                <w:i/>
                <w:sz w:val="30"/>
                <w:szCs w:val="30"/>
              </w:rPr>
            </m:ctrlPr>
          </m:sSubPr>
          <m:e>
            <m:r>
              <w:rPr>
                <w:rFonts w:ascii="Cambria Math" w:hAnsi="Cambria Math"/>
                <w:sz w:val="30"/>
                <w:szCs w:val="30"/>
              </w:rPr>
              <m:t>v</m:t>
            </m:r>
          </m:e>
          <m:sub>
            <m:r>
              <w:rPr>
                <w:rFonts w:ascii="Cambria Math" w:hAnsi="Cambria Math"/>
                <w:sz w:val="30"/>
                <w:szCs w:val="30"/>
              </w:rPr>
              <m:t>1</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V</m:t>
                </m:r>
              </m:e>
              <m:sub>
                <m:r>
                  <w:rPr>
                    <w:rFonts w:ascii="Cambria Math" w:hAnsi="Cambria Math"/>
                    <w:sz w:val="30"/>
                    <w:szCs w:val="30"/>
                  </w:rPr>
                  <m:t>3/4</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V</m:t>
                </m:r>
              </m:e>
              <m:sub>
                <m:r>
                  <w:rPr>
                    <w:rFonts w:ascii="Cambria Math" w:hAnsi="Cambria Math"/>
                    <w:sz w:val="30"/>
                    <w:szCs w:val="30"/>
                  </w:rPr>
                  <m:t>1/4</m:t>
                </m:r>
              </m:sub>
            </m:sSub>
            <m:r>
              <w:rPr>
                <w:rFonts w:ascii="Cambria Math" w:hAnsi="Cambria Math"/>
                <w:sz w:val="30"/>
                <w:szCs w:val="30"/>
              </w:rPr>
              <m:t>)</m:t>
            </m:r>
          </m:num>
          <m:den>
            <m:sSup>
              <m:sSupPr>
                <m:ctrlPr>
                  <w:rPr>
                    <w:rFonts w:ascii="Cambria Math" w:hAnsi="Cambria Math"/>
                    <w:i/>
                    <w:sz w:val="30"/>
                    <w:szCs w:val="30"/>
                  </w:rPr>
                </m:ctrlPr>
              </m:sSupPr>
              <m:e>
                <m:r>
                  <w:rPr>
                    <w:rFonts w:ascii="Cambria Math" w:hAnsi="Cambria Math"/>
                    <w:sz w:val="30"/>
                    <w:szCs w:val="30"/>
                  </w:rPr>
                  <m:t>2</m:t>
                </m:r>
              </m:e>
              <m:sup>
                <m:r>
                  <w:rPr>
                    <w:rFonts w:ascii="Cambria Math" w:hAnsi="Cambria Math"/>
                    <w:sz w:val="30"/>
                    <w:szCs w:val="30"/>
                  </w:rPr>
                  <m:t>(N-1)</m:t>
                </m:r>
              </m:sup>
            </m:sSup>
          </m:den>
        </m:f>
      </m:oMath>
      <w:r w:rsidR="006D54AC">
        <w:rPr>
          <w:i/>
          <w:sz w:val="30"/>
          <w:szCs w:val="30"/>
        </w:rPr>
        <w:t>=</w:t>
      </w:r>
      <m:oMath>
        <m:f>
          <m:fPr>
            <m:ctrlPr>
              <w:rPr>
                <w:rFonts w:ascii="Cambria Math" w:hAnsi="Cambria Math"/>
                <w:i/>
                <w:sz w:val="28"/>
                <w:szCs w:val="28"/>
              </w:rPr>
            </m:ctrlPr>
          </m:fPr>
          <m:num>
            <m:r>
              <w:rPr>
                <w:rFonts w:ascii="Cambria Math" w:hAnsi="Cambria Math"/>
                <w:sz w:val="28"/>
                <w:szCs w:val="28"/>
              </w:rPr>
              <m:t>(192-64)</m:t>
            </m:r>
          </m:num>
          <m:den>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(13-1)</m:t>
                </m:r>
              </m:sup>
            </m:sSup>
          </m:den>
        </m:f>
        <m:r>
          <w:rPr>
            <w:rFonts w:ascii="Cambria Math" w:hAnsi="Cambria Math"/>
            <w:sz w:val="28"/>
            <w:szCs w:val="28"/>
          </w:rPr>
          <m:t>=312 mV</m:t>
        </m:r>
      </m:oMath>
    </w:p>
    <w:p w:rsidR="001F36A1" w:rsidRDefault="001F36A1">
      <w:pPr>
        <w:tabs>
          <w:tab w:val="left" w:pos="4770"/>
          <w:tab w:val="left" w:pos="400"/>
        </w:tabs>
        <w:jc w:val="left"/>
        <w:rPr>
          <w:ins w:id="47" w:author="Larry Pearlstein" w:date="2017-11-22T20:49:00Z"/>
          <w:sz w:val="28"/>
          <w:szCs w:val="28"/>
        </w:rPr>
      </w:pPr>
    </w:p>
    <w:p w:rsidR="001F36A1" w:rsidRDefault="001F36A1">
      <w:pPr>
        <w:tabs>
          <w:tab w:val="left" w:pos="4770"/>
          <w:tab w:val="left" w:pos="400"/>
        </w:tabs>
        <w:jc w:val="left"/>
        <w:rPr>
          <w:sz w:val="28"/>
          <w:szCs w:val="28"/>
        </w:rPr>
      </w:pPr>
      <w:ins w:id="48" w:author="Larry Pearlstein" w:date="2017-11-22T20:49:00Z">
        <w:r>
          <w:rPr>
            <w:sz w:val="28"/>
            <w:szCs w:val="28"/>
          </w:rPr>
          <w:t>No – in this case N=</w:t>
        </w:r>
      </w:ins>
      <w:ins w:id="49" w:author="Larry Pearlstein" w:date="2017-11-25T09:43:00Z">
        <w:r w:rsidR="008570EB">
          <w:rPr>
            <w:sz w:val="28"/>
            <w:szCs w:val="28"/>
          </w:rPr>
          <w:t>8</w:t>
        </w:r>
      </w:ins>
      <w:ins w:id="50" w:author="Larry Pearlstein" w:date="2017-11-22T20:49:00Z">
        <w:r>
          <w:rPr>
            <w:sz w:val="28"/>
            <w:szCs w:val="28"/>
          </w:rPr>
          <w:t>, and the numerator represents voltages, not codes.</w:t>
        </w:r>
      </w:ins>
      <w:bookmarkStart w:id="51" w:name="_GoBack"/>
      <w:bookmarkEnd w:id="51"/>
    </w:p>
    <w:p w:rsidR="00820553" w:rsidRDefault="00820553">
      <w:pPr>
        <w:spacing w:line="276" w:lineRule="auto"/>
        <w:jc w:val="left"/>
        <w:rPr>
          <w:b/>
        </w:rPr>
      </w:pPr>
    </w:p>
    <w:p w:rsidR="00820553" w:rsidRDefault="006D54AC">
      <w:pPr>
        <w:spacing w:line="276" w:lineRule="auto"/>
        <w:jc w:val="left"/>
        <w:rPr>
          <w:sz w:val="22"/>
          <w:szCs w:val="22"/>
        </w:rPr>
      </w:pPr>
      <w:r>
        <w:rPr>
          <w:b/>
        </w:rPr>
        <w:t xml:space="preserve">Table 3. </w:t>
      </w:r>
      <w:r>
        <w:t xml:space="preserve">Various values for VDAC settling time on </w:t>
      </w:r>
      <w:proofErr w:type="spellStart"/>
      <w:r>
        <w:t>PSoC</w:t>
      </w:r>
      <w:proofErr w:type="spellEnd"/>
      <w:r>
        <w:t xml:space="preserve"> 5LP</w:t>
      </w:r>
    </w:p>
    <w:tbl>
      <w:tblPr>
        <w:tblStyle w:val="a1"/>
        <w:tblW w:w="426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440"/>
        <w:gridCol w:w="1455"/>
      </w:tblGrid>
      <w:tr w:rsidR="00820553">
        <w:tc>
          <w:tcPr>
            <w:tcW w:w="1365" w:type="dxa"/>
            <w:shd w:val="clear" w:color="auto" w:fill="auto"/>
            <w:tcMar>
              <w:top w:w="100" w:type="dxa"/>
              <w:left w:w="100" w:type="dxa"/>
              <w:bottom w:w="100" w:type="dxa"/>
              <w:right w:w="100" w:type="dxa"/>
            </w:tcMar>
          </w:tcPr>
          <w:p w:rsidR="00820553" w:rsidRDefault="006D54AC">
            <w:pPr>
              <w:widowControl w:val="0"/>
              <w:jc w:val="left"/>
              <w:rPr>
                <w:sz w:val="22"/>
                <w:szCs w:val="22"/>
              </w:rPr>
            </w:pPr>
            <w:r>
              <w:rPr>
                <w:sz w:val="22"/>
                <w:szCs w:val="22"/>
              </w:rPr>
              <w:t>Type</w:t>
            </w:r>
          </w:p>
        </w:tc>
        <w:tc>
          <w:tcPr>
            <w:tcW w:w="1440" w:type="dxa"/>
            <w:shd w:val="clear" w:color="auto" w:fill="auto"/>
            <w:tcMar>
              <w:top w:w="100" w:type="dxa"/>
              <w:left w:w="100" w:type="dxa"/>
              <w:bottom w:w="100" w:type="dxa"/>
              <w:right w:w="100" w:type="dxa"/>
            </w:tcMar>
          </w:tcPr>
          <w:p w:rsidR="00820553" w:rsidRDefault="006D54AC">
            <w:pPr>
              <w:widowControl w:val="0"/>
              <w:jc w:val="left"/>
              <w:rPr>
                <w:sz w:val="22"/>
                <w:szCs w:val="22"/>
              </w:rPr>
            </w:pPr>
            <w:r>
              <w:rPr>
                <w:sz w:val="22"/>
                <w:szCs w:val="22"/>
              </w:rPr>
              <w:t>Rising Edge</w:t>
            </w:r>
          </w:p>
        </w:tc>
        <w:tc>
          <w:tcPr>
            <w:tcW w:w="1455" w:type="dxa"/>
            <w:shd w:val="clear" w:color="auto" w:fill="auto"/>
            <w:tcMar>
              <w:top w:w="100" w:type="dxa"/>
              <w:left w:w="100" w:type="dxa"/>
              <w:bottom w:w="100" w:type="dxa"/>
              <w:right w:w="100" w:type="dxa"/>
            </w:tcMar>
          </w:tcPr>
          <w:p w:rsidR="00820553" w:rsidRDefault="006D54AC">
            <w:pPr>
              <w:widowControl w:val="0"/>
              <w:jc w:val="left"/>
              <w:rPr>
                <w:sz w:val="22"/>
                <w:szCs w:val="22"/>
              </w:rPr>
            </w:pPr>
            <w:r>
              <w:rPr>
                <w:sz w:val="22"/>
                <w:szCs w:val="22"/>
              </w:rPr>
              <w:t>Falling Edge</w:t>
            </w:r>
          </w:p>
        </w:tc>
      </w:tr>
      <w:tr w:rsidR="00820553">
        <w:tc>
          <w:tcPr>
            <w:tcW w:w="1365" w:type="dxa"/>
            <w:shd w:val="clear" w:color="auto" w:fill="auto"/>
            <w:tcMar>
              <w:top w:w="100" w:type="dxa"/>
              <w:left w:w="100" w:type="dxa"/>
              <w:bottom w:w="100" w:type="dxa"/>
              <w:right w:w="100" w:type="dxa"/>
            </w:tcMar>
          </w:tcPr>
          <w:p w:rsidR="00820553" w:rsidRDefault="006D54AC">
            <w:pPr>
              <w:widowControl w:val="0"/>
              <w:jc w:val="left"/>
              <w:rPr>
                <w:sz w:val="22"/>
                <w:szCs w:val="22"/>
              </w:rPr>
            </w:pPr>
            <w:r>
              <w:rPr>
                <w:sz w:val="22"/>
                <w:szCs w:val="22"/>
              </w:rPr>
              <w:t>Automatic</w:t>
            </w:r>
          </w:p>
        </w:tc>
        <w:tc>
          <w:tcPr>
            <w:tcW w:w="1440" w:type="dxa"/>
            <w:shd w:val="clear" w:color="auto" w:fill="auto"/>
            <w:tcMar>
              <w:top w:w="100" w:type="dxa"/>
              <w:left w:w="100" w:type="dxa"/>
              <w:bottom w:w="100" w:type="dxa"/>
              <w:right w:w="100" w:type="dxa"/>
            </w:tcMar>
          </w:tcPr>
          <w:p w:rsidR="00820553" w:rsidRDefault="006D54AC">
            <w:pPr>
              <w:widowControl w:val="0"/>
              <w:jc w:val="left"/>
              <w:rPr>
                <w:sz w:val="22"/>
                <w:szCs w:val="22"/>
              </w:rPr>
            </w:pPr>
            <w:r>
              <w:rPr>
                <w:sz w:val="22"/>
                <w:szCs w:val="22"/>
              </w:rPr>
              <w:t xml:space="preserve">7.9847 </w:t>
            </w:r>
            <m:oMath>
              <m:r>
                <w:rPr>
                  <w:rFonts w:ascii="Cambria Math" w:hAnsi="Cambria Math"/>
                </w:rPr>
                <m:t>μ</m:t>
              </m:r>
            </m:oMath>
            <w:r>
              <w:rPr>
                <w:sz w:val="22"/>
                <w:szCs w:val="22"/>
              </w:rPr>
              <w:t>s</w:t>
            </w:r>
          </w:p>
        </w:tc>
        <w:tc>
          <w:tcPr>
            <w:tcW w:w="1455" w:type="dxa"/>
            <w:shd w:val="clear" w:color="auto" w:fill="auto"/>
            <w:tcMar>
              <w:top w:w="100" w:type="dxa"/>
              <w:left w:w="100" w:type="dxa"/>
              <w:bottom w:w="100" w:type="dxa"/>
              <w:right w:w="100" w:type="dxa"/>
            </w:tcMar>
          </w:tcPr>
          <w:p w:rsidR="00820553" w:rsidRDefault="006D54AC">
            <w:pPr>
              <w:widowControl w:val="0"/>
              <w:jc w:val="left"/>
              <w:rPr>
                <w:sz w:val="22"/>
                <w:szCs w:val="22"/>
              </w:rPr>
            </w:pPr>
            <w:r>
              <w:rPr>
                <w:sz w:val="22"/>
                <w:szCs w:val="22"/>
              </w:rPr>
              <w:t xml:space="preserve">8.4531 </w:t>
            </w:r>
            <m:oMath>
              <m:r>
                <w:rPr>
                  <w:rFonts w:ascii="Cambria Math" w:hAnsi="Cambria Math"/>
                </w:rPr>
                <m:t>μ</m:t>
              </m:r>
            </m:oMath>
            <w:r>
              <w:rPr>
                <w:sz w:val="22"/>
                <w:szCs w:val="22"/>
              </w:rPr>
              <w:t>s</w:t>
            </w:r>
          </w:p>
        </w:tc>
      </w:tr>
      <w:tr w:rsidR="00820553">
        <w:tc>
          <w:tcPr>
            <w:tcW w:w="1365" w:type="dxa"/>
            <w:shd w:val="clear" w:color="auto" w:fill="auto"/>
            <w:tcMar>
              <w:top w:w="100" w:type="dxa"/>
              <w:left w:w="100" w:type="dxa"/>
              <w:bottom w:w="100" w:type="dxa"/>
              <w:right w:w="100" w:type="dxa"/>
            </w:tcMar>
          </w:tcPr>
          <w:p w:rsidR="00820553" w:rsidRDefault="006D54AC">
            <w:pPr>
              <w:widowControl w:val="0"/>
              <w:jc w:val="left"/>
              <w:rPr>
                <w:sz w:val="22"/>
                <w:szCs w:val="22"/>
              </w:rPr>
            </w:pPr>
            <w:r>
              <w:rPr>
                <w:sz w:val="22"/>
                <w:szCs w:val="22"/>
              </w:rPr>
              <w:t>Data Sheet</w:t>
            </w:r>
          </w:p>
        </w:tc>
        <w:tc>
          <w:tcPr>
            <w:tcW w:w="1440" w:type="dxa"/>
            <w:shd w:val="clear" w:color="auto" w:fill="auto"/>
            <w:tcMar>
              <w:top w:w="100" w:type="dxa"/>
              <w:left w:w="100" w:type="dxa"/>
              <w:bottom w:w="100" w:type="dxa"/>
              <w:right w:w="100" w:type="dxa"/>
            </w:tcMar>
          </w:tcPr>
          <w:p w:rsidR="00820553" w:rsidRDefault="006D54AC">
            <w:pPr>
              <w:widowControl w:val="0"/>
              <w:jc w:val="left"/>
              <w:rPr>
                <w:sz w:val="22"/>
                <w:szCs w:val="22"/>
              </w:rPr>
            </w:pPr>
            <w:r>
              <w:rPr>
                <w:sz w:val="22"/>
                <w:szCs w:val="22"/>
              </w:rPr>
              <w:t xml:space="preserve">3.2 </w:t>
            </w:r>
            <m:oMath>
              <m:r>
                <w:rPr>
                  <w:rFonts w:ascii="Cambria Math" w:hAnsi="Cambria Math"/>
                </w:rPr>
                <m:t>μ</m:t>
              </m:r>
            </m:oMath>
            <w:r>
              <w:rPr>
                <w:sz w:val="22"/>
                <w:szCs w:val="22"/>
              </w:rPr>
              <w:t>s</w:t>
            </w:r>
          </w:p>
        </w:tc>
        <w:tc>
          <w:tcPr>
            <w:tcW w:w="1455" w:type="dxa"/>
            <w:shd w:val="clear" w:color="auto" w:fill="auto"/>
            <w:tcMar>
              <w:top w:w="100" w:type="dxa"/>
              <w:left w:w="100" w:type="dxa"/>
              <w:bottom w:w="100" w:type="dxa"/>
              <w:right w:w="100" w:type="dxa"/>
            </w:tcMar>
          </w:tcPr>
          <w:p w:rsidR="00820553" w:rsidRDefault="006D54AC">
            <w:pPr>
              <w:widowControl w:val="0"/>
              <w:jc w:val="left"/>
              <w:rPr>
                <w:sz w:val="22"/>
                <w:szCs w:val="22"/>
              </w:rPr>
            </w:pPr>
            <w:r>
              <w:rPr>
                <w:sz w:val="22"/>
                <w:szCs w:val="22"/>
              </w:rPr>
              <w:t xml:space="preserve">3 </w:t>
            </w:r>
            <m:oMath>
              <m:r>
                <w:rPr>
                  <w:rFonts w:ascii="Cambria Math" w:hAnsi="Cambria Math"/>
                </w:rPr>
                <m:t>μ</m:t>
              </m:r>
            </m:oMath>
            <w:r>
              <w:rPr>
                <w:sz w:val="22"/>
                <w:szCs w:val="22"/>
              </w:rPr>
              <w:t>s</w:t>
            </w:r>
          </w:p>
        </w:tc>
      </w:tr>
    </w:tbl>
    <w:p w:rsidR="00820553" w:rsidRDefault="00820553">
      <w:pPr>
        <w:spacing w:line="276" w:lineRule="auto"/>
        <w:jc w:val="left"/>
        <w:rPr>
          <w:sz w:val="22"/>
          <w:szCs w:val="22"/>
        </w:rPr>
      </w:pPr>
    </w:p>
    <w:p w:rsidR="00820553" w:rsidRDefault="00820553">
      <w:pPr>
        <w:tabs>
          <w:tab w:val="left" w:pos="400"/>
        </w:tabs>
        <w:jc w:val="both"/>
      </w:pPr>
    </w:p>
    <w:p w:rsidR="00820553" w:rsidRDefault="006D54AC">
      <w:pPr>
        <w:spacing w:line="276" w:lineRule="auto"/>
        <w:jc w:val="left"/>
        <w:rPr>
          <w:sz w:val="24"/>
          <w:szCs w:val="24"/>
        </w:rPr>
      </w:pPr>
      <w:r>
        <w:rPr>
          <w:sz w:val="24"/>
          <w:szCs w:val="24"/>
        </w:rPr>
        <w:t>Error=</w:t>
      </w:r>
      <m:oMath>
        <m:f>
          <m:fPr>
            <m:ctrlPr>
              <w:rPr>
                <w:rFonts w:ascii="Cambria Math" w:hAnsi="Cambria Math"/>
                <w:sz w:val="24"/>
                <w:szCs w:val="24"/>
              </w:rPr>
            </m:ctrlPr>
          </m:fPr>
          <m:num>
            <m:r>
              <w:rPr>
                <w:rFonts w:ascii="Cambria Math" w:hAnsi="Cambria Math"/>
                <w:sz w:val="24"/>
                <w:szCs w:val="24"/>
              </w:rPr>
              <m:t>|Experimental-Theoretical|</m:t>
            </m:r>
          </m:num>
          <m:den>
            <m:r>
              <w:rPr>
                <w:rFonts w:ascii="Cambria Math" w:hAnsi="Cambria Math"/>
                <w:sz w:val="24"/>
                <w:szCs w:val="24"/>
              </w:rPr>
              <m:t>Theoretical</m:t>
            </m:r>
          </m:den>
        </m:f>
        <m:r>
          <w:rPr>
            <w:rFonts w:ascii="Cambria Math" w:hAnsi="Cambria Math"/>
            <w:sz w:val="24"/>
            <w:szCs w:val="24"/>
          </w:rPr>
          <m:t>x 100</m:t>
        </m:r>
      </m:oMath>
    </w:p>
    <w:p w:rsidR="00820553" w:rsidRDefault="006D54AC">
      <w:pPr>
        <w:spacing w:line="276" w:lineRule="auto"/>
        <w:jc w:val="left"/>
        <w:rPr>
          <w:i/>
          <w:sz w:val="24"/>
          <w:szCs w:val="24"/>
        </w:rPr>
      </w:pPr>
      <w:r>
        <w:rPr>
          <w:i/>
          <w:sz w:val="24"/>
          <w:szCs w:val="24"/>
        </w:rPr>
        <w:t>Error of rising edge =149%</w:t>
      </w:r>
    </w:p>
    <w:p w:rsidR="00820553" w:rsidRDefault="006D54AC">
      <w:pPr>
        <w:spacing w:line="276" w:lineRule="auto"/>
        <w:jc w:val="left"/>
        <w:rPr>
          <w:i/>
          <w:sz w:val="24"/>
          <w:szCs w:val="24"/>
        </w:rPr>
      </w:pPr>
      <w:r>
        <w:rPr>
          <w:i/>
          <w:sz w:val="24"/>
          <w:szCs w:val="24"/>
        </w:rPr>
        <w:t>Error of falling edge=181%</w:t>
      </w:r>
    </w:p>
    <w:p w:rsidR="00820553" w:rsidRDefault="00820553">
      <w:pPr>
        <w:spacing w:line="276" w:lineRule="auto"/>
        <w:jc w:val="left"/>
        <w:rPr>
          <w:i/>
          <w:sz w:val="24"/>
          <w:szCs w:val="24"/>
        </w:rPr>
      </w:pPr>
    </w:p>
    <w:p w:rsidR="00820553" w:rsidRDefault="006D54AC">
      <w:pPr>
        <w:spacing w:line="276" w:lineRule="auto"/>
        <w:jc w:val="left"/>
      </w:pPr>
      <w:r>
        <w:t xml:space="preserve">The errors of the settling times were both over 100%. These errors may have come from defects within the probes used to carry the voltages, or from the computer itself lagging. </w:t>
      </w:r>
    </w:p>
    <w:p w:rsidR="00820553" w:rsidRDefault="00820553">
      <w:pPr>
        <w:spacing w:line="276" w:lineRule="auto"/>
        <w:jc w:val="left"/>
        <w:rPr>
          <w:rFonts w:ascii="Arial" w:eastAsia="Arial" w:hAnsi="Arial" w:cs="Arial"/>
          <w:sz w:val="22"/>
          <w:szCs w:val="22"/>
        </w:rPr>
      </w:pPr>
    </w:p>
    <w:p w:rsidR="00820553" w:rsidRDefault="006D54AC">
      <w:pPr>
        <w:pStyle w:val="Heading1"/>
        <w:rPr>
          <w:sz w:val="28"/>
          <w:szCs w:val="28"/>
        </w:rPr>
      </w:pPr>
      <w:r>
        <w:rPr>
          <w:sz w:val="28"/>
          <w:szCs w:val="28"/>
        </w:rPr>
        <w:t>IV. Discussion</w:t>
      </w:r>
    </w:p>
    <w:p w:rsidR="00820553" w:rsidRDefault="00820553"/>
    <w:p w:rsidR="00820553" w:rsidRDefault="006D54AC">
      <w:pPr>
        <w:jc w:val="left"/>
      </w:pPr>
      <w:r>
        <w:t xml:space="preserve">During the experiment, the students noticed that while inputting a voltage, the code on the LCD display would jump between numbers. As a result, the team chose to record the mean values presented. This “noise” that was observed tended to only show codes a few numbers away from the most consistent numbers, often only jumping by one. By putting dividing each voltage by the each code, </w:t>
      </w:r>
      <w:proofErr w:type="gramStart"/>
      <w:r>
        <w:t>the  team</w:t>
      </w:r>
      <w:proofErr w:type="gramEnd"/>
      <w:r>
        <w:t xml:space="preserve"> found that each code coincided with a voltage of about 0.002 V. </w:t>
      </w:r>
    </w:p>
    <w:p w:rsidR="00820553" w:rsidRDefault="00820553">
      <w:pPr>
        <w:jc w:val="both"/>
      </w:pPr>
    </w:p>
    <w:p w:rsidR="00820553" w:rsidRDefault="006D54AC">
      <w:pPr>
        <w:rPr>
          <w:sz w:val="28"/>
          <w:szCs w:val="28"/>
        </w:rPr>
      </w:pPr>
      <w:r>
        <w:rPr>
          <w:sz w:val="28"/>
          <w:szCs w:val="28"/>
        </w:rPr>
        <w:t>V. Conclusion</w:t>
      </w:r>
    </w:p>
    <w:p w:rsidR="00820553" w:rsidRDefault="006D54AC">
      <w:pPr>
        <w:spacing w:after="200"/>
        <w:jc w:val="both"/>
        <w:rPr>
          <w:sz w:val="28"/>
          <w:szCs w:val="28"/>
        </w:rPr>
        <w:sectPr w:rsidR="00820553">
          <w:type w:val="continuous"/>
          <w:pgSz w:w="12240" w:h="15840"/>
          <w:pgMar w:top="1080" w:right="893" w:bottom="1440" w:left="900" w:header="0" w:footer="720" w:gutter="0"/>
          <w:cols w:num="2" w:space="720" w:equalWidth="0">
            <w:col w:w="5043" w:space="360"/>
            <w:col w:w="5043" w:space="0"/>
          </w:cols>
        </w:sectPr>
      </w:pPr>
      <w:r>
        <w:lastRenderedPageBreak/>
        <w:t xml:space="preserve">Through this project, students gained more experience implementing the DAC and ADC within </w:t>
      </w:r>
      <w:proofErr w:type="spellStart"/>
      <w:r>
        <w:t>PSoC</w:t>
      </w:r>
      <w:proofErr w:type="spellEnd"/>
      <w:r>
        <w:t xml:space="preserve"> Creator. The team was able to both measure and predict the ADC codes produced. By doing so, the relationship between voltage and </w:t>
      </w:r>
      <w:r>
        <w:t xml:space="preserve">the codes were found to be linear. Next, the rising and falling edges of the VDAC scope readings showed its settling time. While there were significant errors found during calculations, much can be accounted for due to computer lag issues. </w:t>
      </w:r>
    </w:p>
    <w:p w:rsidR="00820553" w:rsidRDefault="00820553">
      <w:pPr>
        <w:jc w:val="left"/>
      </w:pPr>
    </w:p>
    <w:p w:rsidR="00820553" w:rsidRDefault="006D54AC">
      <w:pPr>
        <w:pStyle w:val="Heading1"/>
      </w:pPr>
      <w:bookmarkStart w:id="52" w:name="_p8ngcyr1b11n" w:colFirst="0" w:colLast="0"/>
      <w:bookmarkEnd w:id="52"/>
      <w:r>
        <w:rPr>
          <w:sz w:val="28"/>
          <w:szCs w:val="28"/>
        </w:rPr>
        <w:t>VI. Appendix</w:t>
      </w:r>
    </w:p>
    <w:p w:rsidR="00820553" w:rsidRDefault="006D54AC">
      <w:pPr>
        <w:spacing w:line="276" w:lineRule="auto"/>
        <w:jc w:val="left"/>
        <w:rPr>
          <w:rFonts w:ascii="Courier New" w:eastAsia="Courier New" w:hAnsi="Courier New" w:cs="Courier New"/>
          <w:b/>
        </w:rPr>
      </w:pPr>
      <w:r>
        <w:rPr>
          <w:rFonts w:ascii="Courier New" w:eastAsia="Courier New" w:hAnsi="Courier New" w:cs="Courier New"/>
          <w:b/>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b/>
        </w:rPr>
        <w:t xml:space="preserve">Madison </w:t>
      </w:r>
      <w:proofErr w:type="spellStart"/>
      <w:r>
        <w:rPr>
          <w:rFonts w:ascii="Courier New" w:eastAsia="Courier New" w:hAnsi="Courier New" w:cs="Courier New"/>
          <w:b/>
        </w:rPr>
        <w:t>Mastroberte’s</w:t>
      </w:r>
      <w:proofErr w:type="spellEnd"/>
      <w:r>
        <w:rPr>
          <w:rFonts w:ascii="Courier New" w:eastAsia="Courier New" w:hAnsi="Courier New" w:cs="Courier New"/>
          <w:b/>
        </w:rPr>
        <w:t xml:space="preserve"> Code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#include "</w:t>
      </w:r>
      <w:proofErr w:type="spellStart"/>
      <w:r>
        <w:rPr>
          <w:rFonts w:ascii="Courier New" w:eastAsia="Courier New" w:hAnsi="Courier New" w:cs="Courier New"/>
        </w:rPr>
        <w:t>project.h</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#include "</w:t>
      </w:r>
      <w:proofErr w:type="spellStart"/>
      <w:r>
        <w:rPr>
          <w:rFonts w:ascii="Courier New" w:eastAsia="Courier New" w:hAnsi="Courier New" w:cs="Courier New"/>
        </w:rPr>
        <w:t>stdio.h</w:t>
      </w:r>
      <w:proofErr w:type="spellEnd"/>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CY_ISR_PROTO(</w:t>
      </w:r>
      <w:proofErr w:type="spellStart"/>
      <w:r>
        <w:rPr>
          <w:rFonts w:ascii="Courier New" w:eastAsia="Courier New" w:hAnsi="Courier New" w:cs="Courier New"/>
        </w:rPr>
        <w:t>my_isr</w:t>
      </w:r>
      <w:proofErr w:type="spellEnd"/>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CY_ISR(</w:t>
      </w:r>
      <w:proofErr w:type="spellStart"/>
      <w:r>
        <w:rPr>
          <w:rFonts w:ascii="Courier New" w:eastAsia="Courier New" w:hAnsi="Courier New" w:cs="Courier New"/>
        </w:rPr>
        <w:t>my_isr</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static </w:t>
      </w:r>
      <w:proofErr w:type="spellStart"/>
      <w:r>
        <w:rPr>
          <w:rFonts w:ascii="Courier New" w:eastAsia="Courier New" w:hAnsi="Courier New" w:cs="Courier New"/>
        </w:rPr>
        <w:t>int</w:t>
      </w:r>
      <w:proofErr w:type="spellEnd"/>
      <w:r>
        <w:rPr>
          <w:rFonts w:ascii="Courier New" w:eastAsia="Courier New" w:hAnsi="Courier New" w:cs="Courier New"/>
        </w:rPr>
        <w:t xml:space="preserve"> count = 0;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must be static, so value retained between interrupts, </w:t>
      </w:r>
      <w:proofErr w:type="gramStart"/>
      <w:r>
        <w:rPr>
          <w:rFonts w:ascii="Courier New" w:eastAsia="Courier New" w:hAnsi="Courier New" w:cs="Courier New"/>
        </w:rPr>
        <w:t>one time</w:t>
      </w:r>
      <w:proofErr w:type="gramEnd"/>
      <w:r>
        <w:rPr>
          <w:rFonts w:ascii="Courier New" w:eastAsia="Courier New" w:hAnsi="Courier New" w:cs="Courier New"/>
        </w:rPr>
        <w:t xml:space="preserve"> initialization</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drives VDAC8 to 1/4 full scale and 3/4 full scale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if (count == 0)</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VDAC8_</w:t>
      </w:r>
      <w:proofErr w:type="gramStart"/>
      <w:r>
        <w:rPr>
          <w:rFonts w:ascii="Courier New" w:eastAsia="Courier New" w:hAnsi="Courier New" w:cs="Courier New"/>
        </w:rPr>
        <w:t>SetValue(</w:t>
      </w:r>
      <w:proofErr w:type="gramEnd"/>
      <w:r>
        <w:rPr>
          <w:rFonts w:ascii="Courier New" w:eastAsia="Courier New" w:hAnsi="Courier New" w:cs="Courier New"/>
        </w:rPr>
        <w:t>64);</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else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VDAC8_</w:t>
      </w:r>
      <w:proofErr w:type="gramStart"/>
      <w:r>
        <w:rPr>
          <w:rFonts w:ascii="Courier New" w:eastAsia="Courier New" w:hAnsi="Courier New" w:cs="Courier New"/>
        </w:rPr>
        <w:t>SetValue(</w:t>
      </w:r>
      <w:proofErr w:type="gramEnd"/>
      <w:r>
        <w:rPr>
          <w:rFonts w:ascii="Courier New" w:eastAsia="Courier New" w:hAnsi="Courier New" w:cs="Courier New"/>
        </w:rPr>
        <w:t>192);</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CyDelay</w:t>
      </w:r>
      <w:proofErr w:type="spellEnd"/>
      <w:r>
        <w:rPr>
          <w:rFonts w:ascii="Courier New" w:eastAsia="Courier New" w:hAnsi="Courier New" w:cs="Courier New"/>
        </w:rPr>
        <w:t>(</w:t>
      </w:r>
      <w:proofErr w:type="gramEnd"/>
      <w:r>
        <w:rPr>
          <w:rFonts w:ascii="Courier New" w:eastAsia="Courier New" w:hAnsi="Courier New" w:cs="Courier New"/>
        </w:rPr>
        <w:t>500)</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Don't change code below</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isr_1_</w:t>
      </w:r>
      <w:proofErr w:type="gramStart"/>
      <w:r>
        <w:rPr>
          <w:rFonts w:ascii="Courier New" w:eastAsia="Courier New" w:hAnsi="Courier New" w:cs="Courier New"/>
        </w:rPr>
        <w:t>ClearPending(</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count = 1 - </w:t>
      </w:r>
      <w:proofErr w:type="gramStart"/>
      <w:r>
        <w:rPr>
          <w:rFonts w:ascii="Courier New" w:eastAsia="Courier New" w:hAnsi="Courier New" w:cs="Courier New"/>
        </w:rPr>
        <w:t xml:space="preserve">count;   </w:t>
      </w:r>
      <w:proofErr w:type="gramEnd"/>
      <w:r>
        <w:rPr>
          <w:rFonts w:ascii="Courier New" w:eastAsia="Courier New" w:hAnsi="Courier New" w:cs="Courier New"/>
        </w:rPr>
        <w:t xml:space="preserve">   // toggle between 0 and 1</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proofErr w:type="spellStart"/>
      <w:r>
        <w:rPr>
          <w:rFonts w:ascii="Courier New" w:eastAsia="Courier New" w:hAnsi="Courier New" w:cs="Courier New"/>
        </w:rPr>
        <w:t>int</w:t>
      </w:r>
      <w:proofErr w:type="spellEnd"/>
    </w:p>
    <w:p w:rsidR="00820553" w:rsidRDefault="006D54AC">
      <w:pPr>
        <w:spacing w:line="276" w:lineRule="auto"/>
        <w:jc w:val="left"/>
        <w:rPr>
          <w:rFonts w:ascii="Courier New" w:eastAsia="Courier New" w:hAnsi="Courier New" w:cs="Courier New"/>
        </w:rPr>
      </w:pPr>
      <w:proofErr w:type="gramStart"/>
      <w:r>
        <w:rPr>
          <w:rFonts w:ascii="Courier New" w:eastAsia="Courier New" w:hAnsi="Courier New" w:cs="Courier New"/>
        </w:rPr>
        <w:t>main( void</w:t>
      </w:r>
      <w:proofErr w:type="gramEnd"/>
      <w:r>
        <w:rPr>
          <w:rFonts w:ascii="Courier New" w:eastAsia="Courier New" w:hAnsi="Courier New" w:cs="Courier New"/>
        </w:rPr>
        <w:t xml:space="preserve"> )</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sar_result</w:t>
      </w:r>
      <w:proofErr w:type="spell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holds result from ADC_SAR</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volts_int</w:t>
      </w:r>
      <w:proofErr w:type="spell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integer part of volts, for string formatting to overcome bug in </w:t>
      </w:r>
      <w:proofErr w:type="spellStart"/>
      <w:r>
        <w:rPr>
          <w:rFonts w:ascii="Courier New" w:eastAsia="Courier New" w:hAnsi="Courier New" w:cs="Courier New"/>
        </w:rPr>
        <w:t>PSoC</w:t>
      </w:r>
      <w:proofErr w:type="spellEnd"/>
      <w:r>
        <w:rPr>
          <w:rFonts w:ascii="Courier New" w:eastAsia="Courier New" w:hAnsi="Courier New" w:cs="Courier New"/>
        </w:rPr>
        <w:t xml:space="preserve"> Creator</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volts_frac</w:t>
      </w:r>
      <w:proofErr w:type="spell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fractional part of volts, for string formatting to overcome bug in </w:t>
      </w:r>
      <w:proofErr w:type="spellStart"/>
      <w:r>
        <w:rPr>
          <w:rFonts w:ascii="Courier New" w:eastAsia="Courier New" w:hAnsi="Courier New" w:cs="Courier New"/>
        </w:rPr>
        <w:t>PSoC</w:t>
      </w:r>
      <w:proofErr w:type="spellEnd"/>
      <w:r>
        <w:rPr>
          <w:rFonts w:ascii="Courier New" w:eastAsia="Courier New" w:hAnsi="Courier New" w:cs="Courier New"/>
        </w:rPr>
        <w:t xml:space="preserve"> Creator</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char    </w:t>
      </w:r>
      <w:proofErr w:type="spellStart"/>
      <w:r>
        <w:rPr>
          <w:rFonts w:ascii="Courier New" w:eastAsia="Courier New" w:hAnsi="Courier New" w:cs="Courier New"/>
        </w:rPr>
        <w:t>disp_</w:t>
      </w:r>
      <w:proofErr w:type="gramStart"/>
      <w:r>
        <w:rPr>
          <w:rFonts w:ascii="Courier New" w:eastAsia="Courier New" w:hAnsi="Courier New" w:cs="Courier New"/>
        </w:rPr>
        <w:t>str</w:t>
      </w:r>
      <w:proofErr w:type="spellEnd"/>
      <w:r>
        <w:rPr>
          <w:rFonts w:ascii="Courier New" w:eastAsia="Courier New" w:hAnsi="Courier New" w:cs="Courier New"/>
        </w:rPr>
        <w:t>[</w:t>
      </w:r>
      <w:proofErr w:type="gramEnd"/>
      <w:r>
        <w:rPr>
          <w:rFonts w:ascii="Courier New" w:eastAsia="Courier New" w:hAnsi="Courier New" w:cs="Courier New"/>
        </w:rPr>
        <w:t xml:space="preserve">17];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char array large enough to hold one line for display</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double  volts</w:t>
      </w:r>
      <w:proofErr w:type="gram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student computes this, as a function of </w:t>
      </w:r>
      <w:proofErr w:type="spellStart"/>
      <w:r>
        <w:rPr>
          <w:rFonts w:ascii="Courier New" w:eastAsia="Courier New" w:hAnsi="Courier New" w:cs="Courier New"/>
        </w:rPr>
        <w:t>sar_result</w:t>
      </w:r>
      <w:proofErr w:type="spellEnd"/>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lastRenderedPageBreak/>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CyGlobalIntEnable</w:t>
      </w:r>
      <w:proofErr w:type="spellEnd"/>
      <w:r>
        <w:rPr>
          <w:rFonts w:ascii="Courier New" w:eastAsia="Courier New" w:hAnsi="Courier New" w:cs="Courier New"/>
        </w:rPr>
        <w:t>; /* Enable global interrupts.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Initialization, start your engines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ADC_SAR_</w:t>
      </w:r>
      <w:proofErr w:type="gramStart"/>
      <w:r>
        <w:rPr>
          <w:rFonts w:ascii="Courier New" w:eastAsia="Courier New" w:hAnsi="Courier New" w:cs="Courier New"/>
        </w:rPr>
        <w:t>Start</w:t>
      </w:r>
      <w:proofErr w:type="spellEnd"/>
      <w:r>
        <w:rPr>
          <w:rFonts w:ascii="Courier New" w:eastAsia="Courier New" w:hAnsi="Courier New" w:cs="Courier New"/>
        </w:rPr>
        <w:t>(</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ADC_SAR_</w:t>
      </w:r>
      <w:proofErr w:type="gramStart"/>
      <w:r>
        <w:rPr>
          <w:rFonts w:ascii="Courier New" w:eastAsia="Courier New" w:hAnsi="Courier New" w:cs="Courier New"/>
        </w:rPr>
        <w:t>StartConvert</w:t>
      </w:r>
      <w:proofErr w:type="spellEnd"/>
      <w:r>
        <w:rPr>
          <w:rFonts w:ascii="Courier New" w:eastAsia="Courier New" w:hAnsi="Courier New" w:cs="Courier New"/>
        </w:rPr>
        <w:t>(</w:t>
      </w:r>
      <w:proofErr w:type="gram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Needed because ADC_SAR is free-running</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VDAC8_</w:t>
      </w:r>
      <w:proofErr w:type="gramStart"/>
      <w:r>
        <w:rPr>
          <w:rFonts w:ascii="Courier New" w:eastAsia="Courier New" w:hAnsi="Courier New" w:cs="Courier New"/>
        </w:rPr>
        <w:t>Start(</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isr_1_StartEx(</w:t>
      </w:r>
      <w:proofErr w:type="spellStart"/>
      <w:r>
        <w:rPr>
          <w:rFonts w:ascii="Courier New" w:eastAsia="Courier New" w:hAnsi="Courier New" w:cs="Courier New"/>
        </w:rPr>
        <w:t>my_isr</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w:t>
      </w:r>
      <w:proofErr w:type="gramStart"/>
      <w:r>
        <w:rPr>
          <w:rFonts w:ascii="Courier New" w:eastAsia="Courier New" w:hAnsi="Courier New" w:cs="Courier New"/>
        </w:rPr>
        <w:t>Start</w:t>
      </w:r>
      <w:proofErr w:type="spellEnd"/>
      <w:r>
        <w:rPr>
          <w:rFonts w:ascii="Courier New" w:eastAsia="Courier New" w:hAnsi="Courier New" w:cs="Courier New"/>
        </w:rPr>
        <w:t>(</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Loop forever</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while (1)</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sar_result</w:t>
      </w:r>
      <w:proofErr w:type="spellEnd"/>
      <w:r>
        <w:rPr>
          <w:rFonts w:ascii="Courier New" w:eastAsia="Courier New" w:hAnsi="Courier New" w:cs="Courier New"/>
        </w:rPr>
        <w:t xml:space="preserve"> = ADC_SAR_GetResult16();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get new ADC value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volts = (</w:t>
      </w:r>
      <w:proofErr w:type="spellStart"/>
      <w:r>
        <w:rPr>
          <w:rFonts w:ascii="Courier New" w:eastAsia="Courier New" w:hAnsi="Courier New" w:cs="Courier New"/>
        </w:rPr>
        <w:t>volts_int</w:t>
      </w:r>
      <w:proofErr w:type="spellEnd"/>
      <w:r>
        <w:rPr>
          <w:rFonts w:ascii="Courier New" w:eastAsia="Courier New" w:hAnsi="Courier New" w:cs="Courier New"/>
        </w:rPr>
        <w:t xml:space="preserve"> * </w:t>
      </w:r>
      <w:proofErr w:type="spellStart"/>
      <w:r>
        <w:rPr>
          <w:rFonts w:ascii="Courier New" w:eastAsia="Courier New" w:hAnsi="Courier New" w:cs="Courier New"/>
        </w:rPr>
        <w:t>sar_result</w:t>
      </w:r>
      <w:proofErr w:type="spellEnd"/>
      <w:r>
        <w:rPr>
          <w:rFonts w:ascii="Courier New" w:eastAsia="Courier New" w:hAnsi="Courier New" w:cs="Courier New"/>
        </w:rPr>
        <w:t>)/1023;</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Don't change anything below!</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volts_int</w:t>
      </w:r>
      <w:proofErr w:type="spell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 xml:space="preserve">) volts;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get integer part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volts_frac</w:t>
      </w:r>
      <w:proofErr w:type="spell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 xml:space="preserve">) ((volts - </w:t>
      </w:r>
      <w:proofErr w:type="spellStart"/>
      <w:r>
        <w:rPr>
          <w:rFonts w:ascii="Courier New" w:eastAsia="Courier New" w:hAnsi="Courier New" w:cs="Courier New"/>
        </w:rPr>
        <w:t>volts_int</w:t>
      </w:r>
      <w:proofErr w:type="spellEnd"/>
      <w:r>
        <w:rPr>
          <w:rFonts w:ascii="Courier New" w:eastAsia="Courier New" w:hAnsi="Courier New" w:cs="Courier New"/>
        </w:rPr>
        <w:t xml:space="preserve">) * 1000 + 0.5);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get fractional part as a 3-digit integer</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Display the string on top line, left justified</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w:t>
      </w:r>
      <w:proofErr w:type="gramStart"/>
      <w:r>
        <w:rPr>
          <w:rFonts w:ascii="Courier New" w:eastAsia="Courier New" w:hAnsi="Courier New" w:cs="Courier New"/>
        </w:rPr>
        <w:t>ClearDisplay</w:t>
      </w:r>
      <w:proofErr w:type="spellEnd"/>
      <w:r>
        <w:rPr>
          <w:rFonts w:ascii="Courier New" w:eastAsia="Courier New" w:hAnsi="Courier New" w:cs="Courier New"/>
        </w:rPr>
        <w:t>(</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w:t>
      </w:r>
      <w:proofErr w:type="gramStart"/>
      <w:r>
        <w:rPr>
          <w:rFonts w:ascii="Courier New" w:eastAsia="Courier New" w:hAnsi="Courier New" w:cs="Courier New"/>
        </w:rPr>
        <w:t>Position</w:t>
      </w:r>
      <w:proofErr w:type="spellEnd"/>
      <w:r>
        <w:rPr>
          <w:rFonts w:ascii="Courier New" w:eastAsia="Courier New" w:hAnsi="Courier New" w:cs="Courier New"/>
        </w:rPr>
        <w:t>(</w:t>
      </w:r>
      <w:proofErr w:type="gramEnd"/>
      <w:r>
        <w:rPr>
          <w:rFonts w:ascii="Courier New" w:eastAsia="Courier New" w:hAnsi="Courier New" w:cs="Courier New"/>
        </w:rPr>
        <w:t>0, 0);</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sprintf</w:t>
      </w:r>
      <w:proofErr w:type="spellEnd"/>
      <w:r>
        <w:rPr>
          <w:rFonts w:ascii="Courier New" w:eastAsia="Courier New" w:hAnsi="Courier New" w:cs="Courier New"/>
        </w:rPr>
        <w:t xml:space="preserve">( </w:t>
      </w:r>
      <w:proofErr w:type="spellStart"/>
      <w:r>
        <w:rPr>
          <w:rFonts w:ascii="Courier New" w:eastAsia="Courier New" w:hAnsi="Courier New" w:cs="Courier New"/>
        </w:rPr>
        <w:t>disp</w:t>
      </w:r>
      <w:proofErr w:type="gramEnd"/>
      <w:r>
        <w:rPr>
          <w:rFonts w:ascii="Courier New" w:eastAsia="Courier New" w:hAnsi="Courier New" w:cs="Courier New"/>
        </w:rPr>
        <w:t>_str</w:t>
      </w:r>
      <w:proofErr w:type="spellEnd"/>
      <w:r>
        <w:rPr>
          <w:rFonts w:ascii="Courier New" w:eastAsia="Courier New" w:hAnsi="Courier New" w:cs="Courier New"/>
        </w:rPr>
        <w:t xml:space="preserve">, "code=%4d", </w:t>
      </w:r>
      <w:proofErr w:type="spellStart"/>
      <w:r>
        <w:rPr>
          <w:rFonts w:ascii="Courier New" w:eastAsia="Courier New" w:hAnsi="Courier New" w:cs="Courier New"/>
        </w:rPr>
        <w:t>sar_result</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LCD_Char_PrintString</w:t>
      </w:r>
      <w:proofErr w:type="spellEnd"/>
      <w:r>
        <w:rPr>
          <w:rFonts w:ascii="Courier New" w:eastAsia="Courier New" w:hAnsi="Courier New" w:cs="Courier New"/>
        </w:rPr>
        <w:t>(</w:t>
      </w:r>
      <w:proofErr w:type="spellStart"/>
      <w:r>
        <w:rPr>
          <w:rFonts w:ascii="Courier New" w:eastAsia="Courier New" w:hAnsi="Courier New" w:cs="Courier New"/>
        </w:rPr>
        <w:t>disp_str</w:t>
      </w:r>
      <w:proofErr w:type="spellEnd"/>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Display the string on bottom line, left justified</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w:t>
      </w:r>
      <w:proofErr w:type="gramStart"/>
      <w:r>
        <w:rPr>
          <w:rFonts w:ascii="Courier New" w:eastAsia="Courier New" w:hAnsi="Courier New" w:cs="Courier New"/>
        </w:rPr>
        <w:t>Position</w:t>
      </w:r>
      <w:proofErr w:type="spellEnd"/>
      <w:r>
        <w:rPr>
          <w:rFonts w:ascii="Courier New" w:eastAsia="Courier New" w:hAnsi="Courier New" w:cs="Courier New"/>
        </w:rPr>
        <w:t>(</w:t>
      </w:r>
      <w:proofErr w:type="gramEnd"/>
      <w:r>
        <w:rPr>
          <w:rFonts w:ascii="Courier New" w:eastAsia="Courier New" w:hAnsi="Courier New" w:cs="Courier New"/>
        </w:rPr>
        <w:t>1, 0);</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sprintf</w:t>
      </w:r>
      <w:proofErr w:type="spellEnd"/>
      <w:r>
        <w:rPr>
          <w:rFonts w:ascii="Courier New" w:eastAsia="Courier New" w:hAnsi="Courier New" w:cs="Courier New"/>
        </w:rPr>
        <w:t xml:space="preserve">( </w:t>
      </w:r>
      <w:proofErr w:type="spellStart"/>
      <w:r>
        <w:rPr>
          <w:rFonts w:ascii="Courier New" w:eastAsia="Courier New" w:hAnsi="Courier New" w:cs="Courier New"/>
        </w:rPr>
        <w:t>disp</w:t>
      </w:r>
      <w:proofErr w:type="gramEnd"/>
      <w:r>
        <w:rPr>
          <w:rFonts w:ascii="Courier New" w:eastAsia="Courier New" w:hAnsi="Courier New" w:cs="Courier New"/>
        </w:rPr>
        <w:t>_str</w:t>
      </w:r>
      <w:proofErr w:type="spellEnd"/>
      <w:r>
        <w:rPr>
          <w:rFonts w:ascii="Courier New" w:eastAsia="Courier New" w:hAnsi="Courier New" w:cs="Courier New"/>
        </w:rPr>
        <w:t xml:space="preserve">, "volts=%d.%03d", </w:t>
      </w:r>
      <w:proofErr w:type="spellStart"/>
      <w:r>
        <w:rPr>
          <w:rFonts w:ascii="Courier New" w:eastAsia="Courier New" w:hAnsi="Courier New" w:cs="Courier New"/>
        </w:rPr>
        <w:t>volts_int</w:t>
      </w:r>
      <w:proofErr w:type="spellEnd"/>
      <w:r>
        <w:rPr>
          <w:rFonts w:ascii="Courier New" w:eastAsia="Courier New" w:hAnsi="Courier New" w:cs="Courier New"/>
        </w:rPr>
        <w:t xml:space="preserve">, </w:t>
      </w:r>
      <w:proofErr w:type="spellStart"/>
      <w:r>
        <w:rPr>
          <w:rFonts w:ascii="Courier New" w:eastAsia="Courier New" w:hAnsi="Courier New" w:cs="Courier New"/>
        </w:rPr>
        <w:t>volts_frac</w:t>
      </w:r>
      <w:proofErr w:type="spell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LCD_Char_PrintString</w:t>
      </w:r>
      <w:proofErr w:type="spellEnd"/>
      <w:r>
        <w:rPr>
          <w:rFonts w:ascii="Courier New" w:eastAsia="Courier New" w:hAnsi="Courier New" w:cs="Courier New"/>
        </w:rPr>
        <w:t>(</w:t>
      </w:r>
      <w:proofErr w:type="spellStart"/>
      <w:r>
        <w:rPr>
          <w:rFonts w:ascii="Courier New" w:eastAsia="Courier New" w:hAnsi="Courier New" w:cs="Courier New"/>
        </w:rPr>
        <w:t>disp_str</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CyDelay</w:t>
      </w:r>
      <w:proofErr w:type="spellEnd"/>
      <w:r>
        <w:rPr>
          <w:rFonts w:ascii="Courier New" w:eastAsia="Courier New" w:hAnsi="Courier New" w:cs="Courier New"/>
        </w:rPr>
        <w:t>(</w:t>
      </w:r>
      <w:proofErr w:type="gramEnd"/>
      <w:r>
        <w:rPr>
          <w:rFonts w:ascii="Courier New" w:eastAsia="Courier New" w:hAnsi="Courier New" w:cs="Courier New"/>
        </w:rPr>
        <w:t xml:space="preserve">500);                                               </w:t>
      </w:r>
    </w:p>
    <w:p w:rsidR="00820553" w:rsidRDefault="006D54AC">
      <w:pPr>
        <w:spacing w:line="276" w:lineRule="auto"/>
        <w:ind w:left="720"/>
        <w:jc w:val="left"/>
        <w:rPr>
          <w:rFonts w:ascii="Courier New" w:eastAsia="Courier New" w:hAnsi="Courier New" w:cs="Courier New"/>
        </w:rPr>
      </w:pPr>
      <w:r>
        <w:rPr>
          <w:rFonts w:ascii="Courier New" w:eastAsia="Courier New" w:hAnsi="Courier New" w:cs="Courier New"/>
        </w:rPr>
        <w:t xml:space="preserve">  // a little time for display to stabilize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b/>
        </w:rPr>
      </w:pPr>
    </w:p>
    <w:p w:rsidR="00820553" w:rsidRDefault="006D54AC">
      <w:pPr>
        <w:spacing w:line="276" w:lineRule="auto"/>
        <w:jc w:val="left"/>
        <w:rPr>
          <w:rFonts w:ascii="Courier New" w:eastAsia="Courier New" w:hAnsi="Courier New" w:cs="Courier New"/>
          <w:b/>
        </w:rPr>
      </w:pPr>
      <w:r>
        <w:rPr>
          <w:rFonts w:ascii="Courier New" w:eastAsia="Courier New" w:hAnsi="Courier New" w:cs="Courier New"/>
          <w:b/>
        </w:rPr>
        <w:t>Alexis Adie’s Code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#include "</w:t>
      </w:r>
      <w:proofErr w:type="spellStart"/>
      <w:r>
        <w:rPr>
          <w:rFonts w:ascii="Courier New" w:eastAsia="Courier New" w:hAnsi="Courier New" w:cs="Courier New"/>
        </w:rPr>
        <w:t>project.h</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#include "</w:t>
      </w:r>
      <w:proofErr w:type="spellStart"/>
      <w:r>
        <w:rPr>
          <w:rFonts w:ascii="Courier New" w:eastAsia="Courier New" w:hAnsi="Courier New" w:cs="Courier New"/>
        </w:rPr>
        <w:t>stdio.h</w:t>
      </w:r>
      <w:proofErr w:type="spellEnd"/>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CY_ISR_PROTO(</w:t>
      </w:r>
      <w:proofErr w:type="spellStart"/>
      <w:r>
        <w:rPr>
          <w:rFonts w:ascii="Courier New" w:eastAsia="Courier New" w:hAnsi="Courier New" w:cs="Courier New"/>
        </w:rPr>
        <w:t>my_isr</w:t>
      </w:r>
      <w:proofErr w:type="spellEnd"/>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CY_ISR(</w:t>
      </w:r>
      <w:proofErr w:type="spellStart"/>
      <w:r>
        <w:rPr>
          <w:rFonts w:ascii="Courier New" w:eastAsia="Courier New" w:hAnsi="Courier New" w:cs="Courier New"/>
        </w:rPr>
        <w:t>my_isr</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static </w:t>
      </w:r>
      <w:proofErr w:type="spellStart"/>
      <w:r>
        <w:rPr>
          <w:rFonts w:ascii="Courier New" w:eastAsia="Courier New" w:hAnsi="Courier New" w:cs="Courier New"/>
        </w:rPr>
        <w:t>int</w:t>
      </w:r>
      <w:proofErr w:type="spellEnd"/>
      <w:r>
        <w:rPr>
          <w:rFonts w:ascii="Courier New" w:eastAsia="Courier New" w:hAnsi="Courier New" w:cs="Courier New"/>
        </w:rPr>
        <w:t xml:space="preserve"> count = 0;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must be static, so value retained between interrupts, </w:t>
      </w:r>
      <w:proofErr w:type="gramStart"/>
      <w:r>
        <w:rPr>
          <w:rFonts w:ascii="Courier New" w:eastAsia="Courier New" w:hAnsi="Courier New" w:cs="Courier New"/>
        </w:rPr>
        <w:t>one time</w:t>
      </w:r>
      <w:proofErr w:type="gramEnd"/>
      <w:r>
        <w:rPr>
          <w:rFonts w:ascii="Courier New" w:eastAsia="Courier New" w:hAnsi="Courier New" w:cs="Courier New"/>
        </w:rPr>
        <w:t xml:space="preserve"> initialization</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lastRenderedPageBreak/>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drives VDAC8 to 1/4 full scale and 3/4 full scale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if (count == 0)</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VDAC8_</w:t>
      </w:r>
      <w:proofErr w:type="gramStart"/>
      <w:r>
        <w:rPr>
          <w:rFonts w:ascii="Courier New" w:eastAsia="Courier New" w:hAnsi="Courier New" w:cs="Courier New"/>
        </w:rPr>
        <w:t>SetValue(</w:t>
      </w:r>
      <w:proofErr w:type="gramEnd"/>
      <w:r>
        <w:rPr>
          <w:rFonts w:ascii="Courier New" w:eastAsia="Courier New" w:hAnsi="Courier New" w:cs="Courier New"/>
        </w:rPr>
        <w:t>1/4);</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else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VDAC8_</w:t>
      </w:r>
      <w:proofErr w:type="gramStart"/>
      <w:r>
        <w:rPr>
          <w:rFonts w:ascii="Courier New" w:eastAsia="Courier New" w:hAnsi="Courier New" w:cs="Courier New"/>
        </w:rPr>
        <w:t>SetValue(</w:t>
      </w:r>
      <w:proofErr w:type="gramEnd"/>
      <w:r>
        <w:rPr>
          <w:rFonts w:ascii="Courier New" w:eastAsia="Courier New" w:hAnsi="Courier New" w:cs="Courier New"/>
        </w:rPr>
        <w:t>3/4);</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CyDelay</w:t>
      </w:r>
      <w:proofErr w:type="spellEnd"/>
      <w:r>
        <w:rPr>
          <w:rFonts w:ascii="Courier New" w:eastAsia="Courier New" w:hAnsi="Courier New" w:cs="Courier New"/>
        </w:rPr>
        <w:t>(</w:t>
      </w:r>
      <w:proofErr w:type="gramEnd"/>
      <w:r>
        <w:rPr>
          <w:rFonts w:ascii="Courier New" w:eastAsia="Courier New" w:hAnsi="Courier New" w:cs="Courier New"/>
        </w:rPr>
        <w:t>500)</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Don't change code below</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isr_1_</w:t>
      </w:r>
      <w:proofErr w:type="gramStart"/>
      <w:r>
        <w:rPr>
          <w:rFonts w:ascii="Courier New" w:eastAsia="Courier New" w:hAnsi="Courier New" w:cs="Courier New"/>
        </w:rPr>
        <w:t>ClearPending(</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count = 1 - </w:t>
      </w:r>
      <w:proofErr w:type="gramStart"/>
      <w:r>
        <w:rPr>
          <w:rFonts w:ascii="Courier New" w:eastAsia="Courier New" w:hAnsi="Courier New" w:cs="Courier New"/>
        </w:rPr>
        <w:t xml:space="preserve">count;   </w:t>
      </w:r>
      <w:proofErr w:type="gramEnd"/>
      <w:r>
        <w:rPr>
          <w:rFonts w:ascii="Courier New" w:eastAsia="Courier New" w:hAnsi="Courier New" w:cs="Courier New"/>
        </w:rPr>
        <w:t xml:space="preserve">   // toggle between 0 and 1</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proofErr w:type="spellStart"/>
      <w:r>
        <w:rPr>
          <w:rFonts w:ascii="Courier New" w:eastAsia="Courier New" w:hAnsi="Courier New" w:cs="Courier New"/>
        </w:rPr>
        <w:t>int</w:t>
      </w:r>
      <w:proofErr w:type="spellEnd"/>
    </w:p>
    <w:p w:rsidR="00820553" w:rsidRDefault="006D54AC">
      <w:pPr>
        <w:spacing w:line="276" w:lineRule="auto"/>
        <w:jc w:val="left"/>
        <w:rPr>
          <w:rFonts w:ascii="Courier New" w:eastAsia="Courier New" w:hAnsi="Courier New" w:cs="Courier New"/>
        </w:rPr>
      </w:pPr>
      <w:proofErr w:type="gramStart"/>
      <w:r>
        <w:rPr>
          <w:rFonts w:ascii="Courier New" w:eastAsia="Courier New" w:hAnsi="Courier New" w:cs="Courier New"/>
        </w:rPr>
        <w:t>main( void</w:t>
      </w:r>
      <w:proofErr w:type="gramEnd"/>
      <w:r>
        <w:rPr>
          <w:rFonts w:ascii="Courier New" w:eastAsia="Courier New" w:hAnsi="Courier New" w:cs="Courier New"/>
        </w:rPr>
        <w:t xml:space="preserve"> )</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sar_result</w:t>
      </w:r>
      <w:proofErr w:type="spell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holds result from ADC_SAR</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volts_int</w:t>
      </w:r>
      <w:proofErr w:type="spell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integer part of volts, for string formatting to overcome bug in </w:t>
      </w:r>
      <w:proofErr w:type="spellStart"/>
      <w:r>
        <w:rPr>
          <w:rFonts w:ascii="Courier New" w:eastAsia="Courier New" w:hAnsi="Courier New" w:cs="Courier New"/>
        </w:rPr>
        <w:t>PSoC</w:t>
      </w:r>
      <w:proofErr w:type="spellEnd"/>
      <w:r>
        <w:rPr>
          <w:rFonts w:ascii="Courier New" w:eastAsia="Courier New" w:hAnsi="Courier New" w:cs="Courier New"/>
        </w:rPr>
        <w:t xml:space="preserve"> Creator</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volts_frac</w:t>
      </w:r>
      <w:proofErr w:type="spell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fractional part of volts, for string formatting to overcome bug in </w:t>
      </w:r>
      <w:proofErr w:type="spellStart"/>
      <w:r>
        <w:rPr>
          <w:rFonts w:ascii="Courier New" w:eastAsia="Courier New" w:hAnsi="Courier New" w:cs="Courier New"/>
        </w:rPr>
        <w:t>PSoC</w:t>
      </w:r>
      <w:proofErr w:type="spellEnd"/>
      <w:r>
        <w:rPr>
          <w:rFonts w:ascii="Courier New" w:eastAsia="Courier New" w:hAnsi="Courier New" w:cs="Courier New"/>
        </w:rPr>
        <w:t xml:space="preserve"> Creator</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char    </w:t>
      </w:r>
      <w:proofErr w:type="spellStart"/>
      <w:r>
        <w:rPr>
          <w:rFonts w:ascii="Courier New" w:eastAsia="Courier New" w:hAnsi="Courier New" w:cs="Courier New"/>
        </w:rPr>
        <w:t>disp_</w:t>
      </w:r>
      <w:proofErr w:type="gramStart"/>
      <w:r>
        <w:rPr>
          <w:rFonts w:ascii="Courier New" w:eastAsia="Courier New" w:hAnsi="Courier New" w:cs="Courier New"/>
        </w:rPr>
        <w:t>str</w:t>
      </w:r>
      <w:proofErr w:type="spellEnd"/>
      <w:r>
        <w:rPr>
          <w:rFonts w:ascii="Courier New" w:eastAsia="Courier New" w:hAnsi="Courier New" w:cs="Courier New"/>
        </w:rPr>
        <w:t>[</w:t>
      </w:r>
      <w:proofErr w:type="gramEnd"/>
      <w:r>
        <w:rPr>
          <w:rFonts w:ascii="Courier New" w:eastAsia="Courier New" w:hAnsi="Courier New" w:cs="Courier New"/>
        </w:rPr>
        <w:t xml:space="preserve">17];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char array large enough to hold one line for display</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double  volts</w:t>
      </w:r>
      <w:proofErr w:type="gram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student computes this, as a function of </w:t>
      </w:r>
      <w:proofErr w:type="spellStart"/>
      <w:r>
        <w:rPr>
          <w:rFonts w:ascii="Courier New" w:eastAsia="Courier New" w:hAnsi="Courier New" w:cs="Courier New"/>
        </w:rPr>
        <w:t>sar_result</w:t>
      </w:r>
      <w:proofErr w:type="spellEnd"/>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CyGlobalIntEnable</w:t>
      </w:r>
      <w:proofErr w:type="spellEnd"/>
      <w:r>
        <w:rPr>
          <w:rFonts w:ascii="Courier New" w:eastAsia="Courier New" w:hAnsi="Courier New" w:cs="Courier New"/>
        </w:rPr>
        <w:t>; /* Enable global interrupts.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Initialization, start your engines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ADC_SAR_</w:t>
      </w:r>
      <w:proofErr w:type="gramStart"/>
      <w:r>
        <w:rPr>
          <w:rFonts w:ascii="Courier New" w:eastAsia="Courier New" w:hAnsi="Courier New" w:cs="Courier New"/>
        </w:rPr>
        <w:t>Start</w:t>
      </w:r>
      <w:proofErr w:type="spellEnd"/>
      <w:r>
        <w:rPr>
          <w:rFonts w:ascii="Courier New" w:eastAsia="Courier New" w:hAnsi="Courier New" w:cs="Courier New"/>
        </w:rPr>
        <w:t>(</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ADC_SAR_</w:t>
      </w:r>
      <w:proofErr w:type="gramStart"/>
      <w:r>
        <w:rPr>
          <w:rFonts w:ascii="Courier New" w:eastAsia="Courier New" w:hAnsi="Courier New" w:cs="Courier New"/>
        </w:rPr>
        <w:t>StartConvert</w:t>
      </w:r>
      <w:proofErr w:type="spellEnd"/>
      <w:r>
        <w:rPr>
          <w:rFonts w:ascii="Courier New" w:eastAsia="Courier New" w:hAnsi="Courier New" w:cs="Courier New"/>
        </w:rPr>
        <w:t>(</w:t>
      </w:r>
      <w:proofErr w:type="gram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Needed because ADC_SAR is free-running</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VDAC8_</w:t>
      </w:r>
      <w:proofErr w:type="gramStart"/>
      <w:r>
        <w:rPr>
          <w:rFonts w:ascii="Courier New" w:eastAsia="Courier New" w:hAnsi="Courier New" w:cs="Courier New"/>
        </w:rPr>
        <w:t>Start(</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isr_1_StartEx(</w:t>
      </w:r>
      <w:proofErr w:type="spellStart"/>
      <w:r>
        <w:rPr>
          <w:rFonts w:ascii="Courier New" w:eastAsia="Courier New" w:hAnsi="Courier New" w:cs="Courier New"/>
        </w:rPr>
        <w:t>my_isr</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w:t>
      </w:r>
      <w:proofErr w:type="gramStart"/>
      <w:r>
        <w:rPr>
          <w:rFonts w:ascii="Courier New" w:eastAsia="Courier New" w:hAnsi="Courier New" w:cs="Courier New"/>
        </w:rPr>
        <w:t>Start</w:t>
      </w:r>
      <w:proofErr w:type="spellEnd"/>
      <w:r>
        <w:rPr>
          <w:rFonts w:ascii="Courier New" w:eastAsia="Courier New" w:hAnsi="Courier New" w:cs="Courier New"/>
        </w:rPr>
        <w:t>(</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Loop forever</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while (1)</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sar_result</w:t>
      </w:r>
      <w:proofErr w:type="spellEnd"/>
      <w:r>
        <w:rPr>
          <w:rFonts w:ascii="Courier New" w:eastAsia="Courier New" w:hAnsi="Courier New" w:cs="Courier New"/>
        </w:rPr>
        <w:t xml:space="preserve"> = ADC_SAR_GetResult16();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get new ADC value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volts = </w:t>
      </w:r>
      <w:proofErr w:type="spellStart"/>
      <w:r>
        <w:rPr>
          <w:rFonts w:ascii="Courier New" w:eastAsia="Courier New" w:hAnsi="Courier New" w:cs="Courier New"/>
        </w:rPr>
        <w:t>sar_result</w:t>
      </w:r>
      <w:proofErr w:type="spellEnd"/>
      <w:r>
        <w:rPr>
          <w:rFonts w:ascii="Courier New" w:eastAsia="Courier New" w:hAnsi="Courier New" w:cs="Courier New"/>
        </w:rPr>
        <w:t>*(6/256);</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lastRenderedPageBreak/>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Don't change anything below!</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volts_int</w:t>
      </w:r>
      <w:proofErr w:type="spell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 xml:space="preserve">) volts;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get integer part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volts_frac</w:t>
      </w:r>
      <w:proofErr w:type="spell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 xml:space="preserve">) ((volts - </w:t>
      </w:r>
      <w:proofErr w:type="spellStart"/>
      <w:r>
        <w:rPr>
          <w:rFonts w:ascii="Courier New" w:eastAsia="Courier New" w:hAnsi="Courier New" w:cs="Courier New"/>
        </w:rPr>
        <w:t>volts_int</w:t>
      </w:r>
      <w:proofErr w:type="spellEnd"/>
      <w:r>
        <w:rPr>
          <w:rFonts w:ascii="Courier New" w:eastAsia="Courier New" w:hAnsi="Courier New" w:cs="Courier New"/>
        </w:rPr>
        <w:t xml:space="preserve">) * 1000 + 0.5);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get fractional part as a 3-digit integer</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Display the string on top line, left justified</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w:t>
      </w:r>
      <w:proofErr w:type="gramStart"/>
      <w:r>
        <w:rPr>
          <w:rFonts w:ascii="Courier New" w:eastAsia="Courier New" w:hAnsi="Courier New" w:cs="Courier New"/>
        </w:rPr>
        <w:t>ClearDisplay</w:t>
      </w:r>
      <w:proofErr w:type="spellEnd"/>
      <w:r>
        <w:rPr>
          <w:rFonts w:ascii="Courier New" w:eastAsia="Courier New" w:hAnsi="Courier New" w:cs="Courier New"/>
        </w:rPr>
        <w:t>(</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w:t>
      </w:r>
      <w:proofErr w:type="gramStart"/>
      <w:r>
        <w:rPr>
          <w:rFonts w:ascii="Courier New" w:eastAsia="Courier New" w:hAnsi="Courier New" w:cs="Courier New"/>
        </w:rPr>
        <w:t>Position</w:t>
      </w:r>
      <w:proofErr w:type="spellEnd"/>
      <w:r>
        <w:rPr>
          <w:rFonts w:ascii="Courier New" w:eastAsia="Courier New" w:hAnsi="Courier New" w:cs="Courier New"/>
        </w:rPr>
        <w:t>(</w:t>
      </w:r>
      <w:proofErr w:type="gramEnd"/>
      <w:r>
        <w:rPr>
          <w:rFonts w:ascii="Courier New" w:eastAsia="Courier New" w:hAnsi="Courier New" w:cs="Courier New"/>
        </w:rPr>
        <w:t>0, 0);</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sprintf</w:t>
      </w:r>
      <w:proofErr w:type="spellEnd"/>
      <w:r>
        <w:rPr>
          <w:rFonts w:ascii="Courier New" w:eastAsia="Courier New" w:hAnsi="Courier New" w:cs="Courier New"/>
        </w:rPr>
        <w:t xml:space="preserve">( </w:t>
      </w:r>
      <w:proofErr w:type="spellStart"/>
      <w:r>
        <w:rPr>
          <w:rFonts w:ascii="Courier New" w:eastAsia="Courier New" w:hAnsi="Courier New" w:cs="Courier New"/>
        </w:rPr>
        <w:t>disp</w:t>
      </w:r>
      <w:proofErr w:type="gramEnd"/>
      <w:r>
        <w:rPr>
          <w:rFonts w:ascii="Courier New" w:eastAsia="Courier New" w:hAnsi="Courier New" w:cs="Courier New"/>
        </w:rPr>
        <w:t>_str</w:t>
      </w:r>
      <w:proofErr w:type="spellEnd"/>
      <w:r>
        <w:rPr>
          <w:rFonts w:ascii="Courier New" w:eastAsia="Courier New" w:hAnsi="Courier New" w:cs="Courier New"/>
        </w:rPr>
        <w:t xml:space="preserve">, "code=%4d", </w:t>
      </w:r>
      <w:proofErr w:type="spellStart"/>
      <w:r>
        <w:rPr>
          <w:rFonts w:ascii="Courier New" w:eastAsia="Courier New" w:hAnsi="Courier New" w:cs="Courier New"/>
        </w:rPr>
        <w:t>sar_result</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LCD_Char_PrintString</w:t>
      </w:r>
      <w:proofErr w:type="spellEnd"/>
      <w:r>
        <w:rPr>
          <w:rFonts w:ascii="Courier New" w:eastAsia="Courier New" w:hAnsi="Courier New" w:cs="Courier New"/>
        </w:rPr>
        <w:t>(</w:t>
      </w:r>
      <w:proofErr w:type="spellStart"/>
      <w:r>
        <w:rPr>
          <w:rFonts w:ascii="Courier New" w:eastAsia="Courier New" w:hAnsi="Courier New" w:cs="Courier New"/>
        </w:rPr>
        <w:t>disp_str</w:t>
      </w:r>
      <w:proofErr w:type="spellEnd"/>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Display the string on bottom line, left justified</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w:t>
      </w:r>
      <w:proofErr w:type="gramStart"/>
      <w:r>
        <w:rPr>
          <w:rFonts w:ascii="Courier New" w:eastAsia="Courier New" w:hAnsi="Courier New" w:cs="Courier New"/>
        </w:rPr>
        <w:t>Position</w:t>
      </w:r>
      <w:proofErr w:type="spellEnd"/>
      <w:r>
        <w:rPr>
          <w:rFonts w:ascii="Courier New" w:eastAsia="Courier New" w:hAnsi="Courier New" w:cs="Courier New"/>
        </w:rPr>
        <w:t>(</w:t>
      </w:r>
      <w:proofErr w:type="gramEnd"/>
      <w:r>
        <w:rPr>
          <w:rFonts w:ascii="Courier New" w:eastAsia="Courier New" w:hAnsi="Courier New" w:cs="Courier New"/>
        </w:rPr>
        <w:t>1, 0);</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sprintf</w:t>
      </w:r>
      <w:proofErr w:type="spellEnd"/>
      <w:r>
        <w:rPr>
          <w:rFonts w:ascii="Courier New" w:eastAsia="Courier New" w:hAnsi="Courier New" w:cs="Courier New"/>
        </w:rPr>
        <w:t xml:space="preserve">( </w:t>
      </w:r>
      <w:proofErr w:type="spellStart"/>
      <w:r>
        <w:rPr>
          <w:rFonts w:ascii="Courier New" w:eastAsia="Courier New" w:hAnsi="Courier New" w:cs="Courier New"/>
        </w:rPr>
        <w:t>disp</w:t>
      </w:r>
      <w:proofErr w:type="gramEnd"/>
      <w:r>
        <w:rPr>
          <w:rFonts w:ascii="Courier New" w:eastAsia="Courier New" w:hAnsi="Courier New" w:cs="Courier New"/>
        </w:rPr>
        <w:t>_str</w:t>
      </w:r>
      <w:proofErr w:type="spellEnd"/>
      <w:r>
        <w:rPr>
          <w:rFonts w:ascii="Courier New" w:eastAsia="Courier New" w:hAnsi="Courier New" w:cs="Courier New"/>
        </w:rPr>
        <w:t xml:space="preserve">, "volts=%d.%03d", </w:t>
      </w:r>
      <w:proofErr w:type="spellStart"/>
      <w:r>
        <w:rPr>
          <w:rFonts w:ascii="Courier New" w:eastAsia="Courier New" w:hAnsi="Courier New" w:cs="Courier New"/>
        </w:rPr>
        <w:t>volts_int</w:t>
      </w:r>
      <w:proofErr w:type="spellEnd"/>
      <w:r>
        <w:rPr>
          <w:rFonts w:ascii="Courier New" w:eastAsia="Courier New" w:hAnsi="Courier New" w:cs="Courier New"/>
        </w:rPr>
        <w:t xml:space="preserve">, </w:t>
      </w:r>
      <w:proofErr w:type="spellStart"/>
      <w:r>
        <w:rPr>
          <w:rFonts w:ascii="Courier New" w:eastAsia="Courier New" w:hAnsi="Courier New" w:cs="Courier New"/>
        </w:rPr>
        <w:t>volts_frac</w:t>
      </w:r>
      <w:proofErr w:type="spell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LCD_Char_PrintString</w:t>
      </w:r>
      <w:proofErr w:type="spellEnd"/>
      <w:r>
        <w:rPr>
          <w:rFonts w:ascii="Courier New" w:eastAsia="Courier New" w:hAnsi="Courier New" w:cs="Courier New"/>
        </w:rPr>
        <w:t>(</w:t>
      </w:r>
      <w:proofErr w:type="spellStart"/>
      <w:r>
        <w:rPr>
          <w:rFonts w:ascii="Courier New" w:eastAsia="Courier New" w:hAnsi="Courier New" w:cs="Courier New"/>
        </w:rPr>
        <w:t>disp_str</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CyDelay</w:t>
      </w:r>
      <w:proofErr w:type="spellEnd"/>
      <w:r>
        <w:rPr>
          <w:rFonts w:ascii="Courier New" w:eastAsia="Courier New" w:hAnsi="Courier New" w:cs="Courier New"/>
        </w:rPr>
        <w:t>(</w:t>
      </w:r>
      <w:proofErr w:type="gramEnd"/>
      <w:r>
        <w:rPr>
          <w:rFonts w:ascii="Courier New" w:eastAsia="Courier New" w:hAnsi="Courier New" w:cs="Courier New"/>
        </w:rPr>
        <w:t xml:space="preserve">500);                                               </w:t>
      </w:r>
    </w:p>
    <w:p w:rsidR="00820553" w:rsidRDefault="006D54AC">
      <w:pPr>
        <w:spacing w:line="276" w:lineRule="auto"/>
        <w:ind w:left="720"/>
        <w:jc w:val="left"/>
        <w:rPr>
          <w:rFonts w:ascii="Courier New" w:eastAsia="Courier New" w:hAnsi="Courier New" w:cs="Courier New"/>
        </w:rPr>
      </w:pPr>
      <w:r>
        <w:rPr>
          <w:rFonts w:ascii="Courier New" w:eastAsia="Courier New" w:hAnsi="Courier New" w:cs="Courier New"/>
        </w:rPr>
        <w:t xml:space="preserve">  // a little time for display to stabilize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b/>
        </w:rPr>
      </w:pPr>
      <w:r>
        <w:rPr>
          <w:rFonts w:ascii="Courier New" w:eastAsia="Courier New" w:hAnsi="Courier New" w:cs="Courier New"/>
          <w:b/>
        </w:rPr>
        <w:t>Commented and Debugged Code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#include "</w:t>
      </w:r>
      <w:proofErr w:type="spellStart"/>
      <w:r>
        <w:rPr>
          <w:rFonts w:ascii="Courier New" w:eastAsia="Courier New" w:hAnsi="Courier New" w:cs="Courier New"/>
        </w:rPr>
        <w:t>project.h</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#include "</w:t>
      </w:r>
      <w:proofErr w:type="spellStart"/>
      <w:r>
        <w:rPr>
          <w:rFonts w:ascii="Courier New" w:eastAsia="Courier New" w:hAnsi="Courier New" w:cs="Courier New"/>
        </w:rPr>
        <w:t>stdio.h</w:t>
      </w:r>
      <w:proofErr w:type="spellEnd"/>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CY_ISR_PROTO(</w:t>
      </w:r>
      <w:proofErr w:type="spellStart"/>
      <w:r>
        <w:rPr>
          <w:rFonts w:ascii="Courier New" w:eastAsia="Courier New" w:hAnsi="Courier New" w:cs="Courier New"/>
        </w:rPr>
        <w:t>my_isr</w:t>
      </w:r>
      <w:proofErr w:type="spellEnd"/>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CY_ISR(</w:t>
      </w:r>
      <w:proofErr w:type="spellStart"/>
      <w:r>
        <w:rPr>
          <w:rFonts w:ascii="Courier New" w:eastAsia="Courier New" w:hAnsi="Courier New" w:cs="Courier New"/>
        </w:rPr>
        <w:t>my_isr</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one time</w:t>
      </w:r>
      <w:proofErr w:type="gramEnd"/>
      <w:r>
        <w:rPr>
          <w:rFonts w:ascii="Courier New" w:eastAsia="Courier New" w:hAnsi="Courier New" w:cs="Courier New"/>
        </w:rPr>
        <w:t xml:space="preserve"> initialization of count used to toggle between values</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static </w:t>
      </w:r>
      <w:proofErr w:type="spellStart"/>
      <w:r>
        <w:rPr>
          <w:rFonts w:ascii="Courier New" w:eastAsia="Courier New" w:hAnsi="Courier New" w:cs="Courier New"/>
        </w:rPr>
        <w:t>int</w:t>
      </w:r>
      <w:proofErr w:type="spellEnd"/>
      <w:r>
        <w:rPr>
          <w:rFonts w:ascii="Courier New" w:eastAsia="Courier New" w:hAnsi="Courier New" w:cs="Courier New"/>
        </w:rPr>
        <w:t xml:space="preserve"> count = 0;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drives VDAC8 to 1/4 full scale and 3/4 full scale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if (count == 0)</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VDAC8_</w:t>
      </w:r>
      <w:proofErr w:type="gramStart"/>
      <w:r>
        <w:rPr>
          <w:rFonts w:ascii="Courier New" w:eastAsia="Courier New" w:hAnsi="Courier New" w:cs="Courier New"/>
        </w:rPr>
        <w:t>SetValue(</w:t>
      </w:r>
      <w:proofErr w:type="gramEnd"/>
      <w:r>
        <w:rPr>
          <w:rFonts w:ascii="Courier New" w:eastAsia="Courier New" w:hAnsi="Courier New" w:cs="Courier New"/>
        </w:rPr>
        <w:t>64);</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else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VDAC8_</w:t>
      </w:r>
      <w:proofErr w:type="gramStart"/>
      <w:r>
        <w:rPr>
          <w:rFonts w:ascii="Courier New" w:eastAsia="Courier New" w:hAnsi="Courier New" w:cs="Courier New"/>
        </w:rPr>
        <w:t>SetValue(</w:t>
      </w:r>
      <w:proofErr w:type="gramEnd"/>
      <w:r>
        <w:rPr>
          <w:rFonts w:ascii="Courier New" w:eastAsia="Courier New" w:hAnsi="Courier New" w:cs="Courier New"/>
        </w:rPr>
        <w:t>192);</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isr_1_</w:t>
      </w:r>
      <w:proofErr w:type="gramStart"/>
      <w:r>
        <w:rPr>
          <w:rFonts w:ascii="Courier New" w:eastAsia="Courier New" w:hAnsi="Courier New" w:cs="Courier New"/>
        </w:rPr>
        <w:t>ClearPending(</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toggles between 0 and 1</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count = 1 - count;  </w:t>
      </w:r>
      <w:r>
        <w:rPr>
          <w:rFonts w:ascii="Courier New" w:eastAsia="Courier New" w:hAnsi="Courier New" w:cs="Courier New"/>
        </w:rPr>
        <w:tab/>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proofErr w:type="spellStart"/>
      <w:r>
        <w:rPr>
          <w:rFonts w:ascii="Courier New" w:eastAsia="Courier New" w:hAnsi="Courier New" w:cs="Courier New"/>
        </w:rPr>
        <w:t>int</w:t>
      </w:r>
      <w:proofErr w:type="spellEnd"/>
    </w:p>
    <w:p w:rsidR="00820553" w:rsidRDefault="006D54AC">
      <w:pPr>
        <w:spacing w:line="276" w:lineRule="auto"/>
        <w:jc w:val="left"/>
        <w:rPr>
          <w:rFonts w:ascii="Courier New" w:eastAsia="Courier New" w:hAnsi="Courier New" w:cs="Courier New"/>
        </w:rPr>
      </w:pPr>
      <w:proofErr w:type="gramStart"/>
      <w:r>
        <w:rPr>
          <w:rFonts w:ascii="Courier New" w:eastAsia="Courier New" w:hAnsi="Courier New" w:cs="Courier New"/>
        </w:rPr>
        <w:t>main( void</w:t>
      </w:r>
      <w:proofErr w:type="gramEnd"/>
      <w:r>
        <w:rPr>
          <w:rFonts w:ascii="Courier New" w:eastAsia="Courier New" w:hAnsi="Courier New" w:cs="Courier New"/>
        </w:rPr>
        <w:t xml:space="preserve"> )</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w:t>
      </w:r>
      <w:proofErr w:type="spellStart"/>
      <w:r>
        <w:rPr>
          <w:rFonts w:ascii="Courier New" w:eastAsia="Courier New" w:hAnsi="Courier New" w:cs="Courier New"/>
        </w:rPr>
        <w:t>sar_result</w:t>
      </w:r>
      <w:proofErr w:type="spellEnd"/>
      <w:r>
        <w:rPr>
          <w:rFonts w:ascii="Courier New" w:eastAsia="Courier New" w:hAnsi="Courier New" w:cs="Courier New"/>
        </w:rPr>
        <w:t xml:space="preserve"> holds result from ADC_SAR</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sar_result</w:t>
      </w:r>
      <w:proofErr w:type="spellEnd"/>
      <w:r>
        <w:rPr>
          <w:rFonts w:ascii="Courier New" w:eastAsia="Courier New" w:hAnsi="Courier New" w:cs="Courier New"/>
        </w:rPr>
        <w:t xml:space="preserve">; </w:t>
      </w:r>
      <w:r>
        <w:rPr>
          <w:rFonts w:ascii="Courier New" w:eastAsia="Courier New" w:hAnsi="Courier New" w:cs="Courier New"/>
        </w:rPr>
        <w:tab/>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holds integer part and fractional part of volts respectively</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volts_int</w:t>
      </w:r>
      <w:proofErr w:type="spellEnd"/>
      <w:r>
        <w:rPr>
          <w:rFonts w:ascii="Courier New" w:eastAsia="Courier New" w:hAnsi="Courier New" w:cs="Courier New"/>
        </w:rPr>
        <w:t xml:space="preserve">;  </w:t>
      </w:r>
      <w:r>
        <w:rPr>
          <w:rFonts w:ascii="Courier New" w:eastAsia="Courier New" w:hAnsi="Courier New" w:cs="Courier New"/>
        </w:rPr>
        <w:tab/>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volts_frac</w:t>
      </w:r>
      <w:proofErr w:type="spell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char array </w:t>
      </w:r>
      <w:proofErr w:type="gramStart"/>
      <w:r>
        <w:rPr>
          <w:rFonts w:ascii="Courier New" w:eastAsia="Courier New" w:hAnsi="Courier New" w:cs="Courier New"/>
        </w:rPr>
        <w:t>that  holds</w:t>
      </w:r>
      <w:proofErr w:type="gramEnd"/>
      <w:r>
        <w:rPr>
          <w:rFonts w:ascii="Courier New" w:eastAsia="Courier New" w:hAnsi="Courier New" w:cs="Courier New"/>
        </w:rPr>
        <w:t xml:space="preserve"> exactly one line for display</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char</w:t>
      </w:r>
      <w:r>
        <w:rPr>
          <w:rFonts w:ascii="Courier New" w:eastAsia="Courier New" w:hAnsi="Courier New" w:cs="Courier New"/>
        </w:rPr>
        <w:tab/>
      </w:r>
      <w:proofErr w:type="spellStart"/>
      <w:r>
        <w:rPr>
          <w:rFonts w:ascii="Courier New" w:eastAsia="Courier New" w:hAnsi="Courier New" w:cs="Courier New"/>
        </w:rPr>
        <w:t>disp_</w:t>
      </w:r>
      <w:proofErr w:type="gramStart"/>
      <w:r>
        <w:rPr>
          <w:rFonts w:ascii="Courier New" w:eastAsia="Courier New" w:hAnsi="Courier New" w:cs="Courier New"/>
        </w:rPr>
        <w:t>str</w:t>
      </w:r>
      <w:proofErr w:type="spellEnd"/>
      <w:r>
        <w:rPr>
          <w:rFonts w:ascii="Courier New" w:eastAsia="Courier New" w:hAnsi="Courier New" w:cs="Courier New"/>
        </w:rPr>
        <w:t>[</w:t>
      </w:r>
      <w:proofErr w:type="gramEnd"/>
      <w:r>
        <w:rPr>
          <w:rFonts w:ascii="Courier New" w:eastAsia="Courier New" w:hAnsi="Courier New" w:cs="Courier New"/>
        </w:rPr>
        <w:t xml:space="preserve">17];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floating point voltage result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double  volts</w:t>
      </w:r>
      <w:proofErr w:type="gramEnd"/>
      <w:r>
        <w:rPr>
          <w:rFonts w:ascii="Courier New" w:eastAsia="Courier New" w:hAnsi="Courier New" w:cs="Courier New"/>
        </w:rPr>
        <w:t xml:space="preserve">;      </w:t>
      </w:r>
      <w:r>
        <w:rPr>
          <w:rFonts w:ascii="Courier New" w:eastAsia="Courier New" w:hAnsi="Courier New" w:cs="Courier New"/>
        </w:rPr>
        <w:tab/>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Enable global interrupts.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CyGlobalIntEnable</w:t>
      </w:r>
      <w:proofErr w:type="spell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Initializes the converters, ADC starts converting, and calling the function</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ADC_SAR_</w:t>
      </w:r>
      <w:proofErr w:type="gramStart"/>
      <w:r>
        <w:rPr>
          <w:rFonts w:ascii="Courier New" w:eastAsia="Courier New" w:hAnsi="Courier New" w:cs="Courier New"/>
        </w:rPr>
        <w:t>Start</w:t>
      </w:r>
      <w:proofErr w:type="spellEnd"/>
      <w:r>
        <w:rPr>
          <w:rFonts w:ascii="Courier New" w:eastAsia="Courier New" w:hAnsi="Courier New" w:cs="Courier New"/>
        </w:rPr>
        <w:t>(</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ADC_SAR_</w:t>
      </w:r>
      <w:proofErr w:type="gramStart"/>
      <w:r>
        <w:rPr>
          <w:rFonts w:ascii="Courier New" w:eastAsia="Courier New" w:hAnsi="Courier New" w:cs="Courier New"/>
        </w:rPr>
        <w:t>StartConvert</w:t>
      </w:r>
      <w:proofErr w:type="spellEnd"/>
      <w:r>
        <w:rPr>
          <w:rFonts w:ascii="Courier New" w:eastAsia="Courier New" w:hAnsi="Courier New" w:cs="Courier New"/>
        </w:rPr>
        <w:t>(</w:t>
      </w:r>
      <w:proofErr w:type="gramEnd"/>
      <w:r>
        <w:rPr>
          <w:rFonts w:ascii="Courier New" w:eastAsia="Courier New" w:hAnsi="Courier New" w:cs="Courier New"/>
        </w:rPr>
        <w:t xml:space="preserve">); </w:t>
      </w:r>
      <w:r>
        <w:rPr>
          <w:rFonts w:ascii="Courier New" w:eastAsia="Courier New" w:hAnsi="Courier New" w:cs="Courier New"/>
        </w:rPr>
        <w:tab/>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VDAC8_</w:t>
      </w:r>
      <w:proofErr w:type="gramStart"/>
      <w:r>
        <w:rPr>
          <w:rFonts w:ascii="Courier New" w:eastAsia="Courier New" w:hAnsi="Courier New" w:cs="Courier New"/>
        </w:rPr>
        <w:t>Start(</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isr_1_StartEx(</w:t>
      </w:r>
      <w:proofErr w:type="spellStart"/>
      <w:r>
        <w:rPr>
          <w:rFonts w:ascii="Courier New" w:eastAsia="Courier New" w:hAnsi="Courier New" w:cs="Courier New"/>
        </w:rPr>
        <w:t>my_isr</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w:t>
      </w:r>
      <w:proofErr w:type="gramStart"/>
      <w:r>
        <w:rPr>
          <w:rFonts w:ascii="Courier New" w:eastAsia="Courier New" w:hAnsi="Courier New" w:cs="Courier New"/>
        </w:rPr>
        <w:t>Start</w:t>
      </w:r>
      <w:proofErr w:type="spellEnd"/>
      <w:r>
        <w:rPr>
          <w:rFonts w:ascii="Courier New" w:eastAsia="Courier New" w:hAnsi="Courier New" w:cs="Courier New"/>
        </w:rPr>
        <w:t>(</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Loops forever</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while (1)</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get new ADC value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sar_result</w:t>
      </w:r>
      <w:proofErr w:type="spellEnd"/>
      <w:r>
        <w:rPr>
          <w:rFonts w:ascii="Courier New" w:eastAsia="Courier New" w:hAnsi="Courier New" w:cs="Courier New"/>
        </w:rPr>
        <w:t xml:space="preserve"> = ADC_SAR_GetResult16();                     </w:t>
      </w:r>
      <w:r>
        <w:rPr>
          <w:rFonts w:ascii="Courier New" w:eastAsia="Courier New" w:hAnsi="Courier New" w:cs="Courier New"/>
        </w:rPr>
        <w:tab/>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 xml:space="preserve">//converts </w:t>
      </w:r>
      <w:proofErr w:type="spellStart"/>
      <w:r>
        <w:rPr>
          <w:rFonts w:ascii="Courier New" w:eastAsia="Courier New" w:hAnsi="Courier New" w:cs="Courier New"/>
        </w:rPr>
        <w:t>sar_result</w:t>
      </w:r>
      <w:proofErr w:type="spellEnd"/>
      <w:r>
        <w:rPr>
          <w:rFonts w:ascii="Courier New" w:eastAsia="Courier New" w:hAnsi="Courier New" w:cs="Courier New"/>
        </w:rPr>
        <w:t xml:space="preserve"> to the corresponding </w:t>
      </w:r>
      <w:proofErr w:type="gramStart"/>
      <w:r>
        <w:rPr>
          <w:rFonts w:ascii="Courier New" w:eastAsia="Courier New" w:hAnsi="Courier New" w:cs="Courier New"/>
        </w:rPr>
        <w:t>floating point</w:t>
      </w:r>
      <w:proofErr w:type="gramEnd"/>
      <w:r>
        <w:rPr>
          <w:rFonts w:ascii="Courier New" w:eastAsia="Courier New" w:hAnsi="Courier New" w:cs="Courier New"/>
        </w:rPr>
        <w:t xml:space="preserve"> voltage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volts = (2.048 * </w:t>
      </w:r>
      <w:proofErr w:type="spellStart"/>
      <w:r>
        <w:rPr>
          <w:rFonts w:ascii="Courier New" w:eastAsia="Courier New" w:hAnsi="Courier New" w:cs="Courier New"/>
        </w:rPr>
        <w:t>sar_result</w:t>
      </w:r>
      <w:proofErr w:type="spellEnd"/>
      <w:r>
        <w:rPr>
          <w:rFonts w:ascii="Courier New" w:eastAsia="Courier New" w:hAnsi="Courier New" w:cs="Courier New"/>
        </w:rPr>
        <w:t>)/</w:t>
      </w:r>
      <w:del w:id="53" w:author="Larry Pearlstein" w:date="2017-11-22T20:52:00Z">
        <w:r w:rsidDel="00B144AF">
          <w:rPr>
            <w:rFonts w:ascii="Courier New" w:eastAsia="Courier New" w:hAnsi="Courier New" w:cs="Courier New"/>
          </w:rPr>
          <w:delText>1023</w:delText>
        </w:r>
      </w:del>
      <w:ins w:id="54" w:author="Larry Pearlstein" w:date="2017-11-22T20:52:00Z">
        <w:r w:rsidR="00B144AF">
          <w:rPr>
            <w:rFonts w:ascii="Courier New" w:eastAsia="Courier New" w:hAnsi="Courier New" w:cs="Courier New"/>
          </w:rPr>
          <w:t>4096</w:t>
        </w:r>
      </w:ins>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get integer part of volts</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volts_int</w:t>
      </w:r>
      <w:proofErr w:type="spell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 volts;</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get fractional part of volts as </w:t>
      </w:r>
      <w:proofErr w:type="gramStart"/>
      <w:r>
        <w:rPr>
          <w:rFonts w:ascii="Courier New" w:eastAsia="Courier New" w:hAnsi="Courier New" w:cs="Courier New"/>
        </w:rPr>
        <w:t>3 digit</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r>
        <w:rPr>
          <w:rFonts w:ascii="Courier New" w:eastAsia="Courier New" w:hAnsi="Courier New" w:cs="Courier New"/>
        </w:rPr>
        <w:tab/>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volts_frac</w:t>
      </w:r>
      <w:proofErr w:type="spell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 xml:space="preserve">) ((volts - </w:t>
      </w:r>
      <w:proofErr w:type="spellStart"/>
      <w:r>
        <w:rPr>
          <w:rFonts w:ascii="Courier New" w:eastAsia="Courier New" w:hAnsi="Courier New" w:cs="Courier New"/>
        </w:rPr>
        <w:t>volts_int</w:t>
      </w:r>
      <w:proofErr w:type="spellEnd"/>
      <w:r>
        <w:rPr>
          <w:rFonts w:ascii="Courier New" w:eastAsia="Courier New" w:hAnsi="Courier New" w:cs="Courier New"/>
        </w:rPr>
        <w:t xml:space="preserve">) * 1000 + 0.5);  </w:t>
      </w:r>
      <w:r>
        <w:rPr>
          <w:rFonts w:ascii="Courier New" w:eastAsia="Courier New" w:hAnsi="Courier New" w:cs="Courier New"/>
        </w:rPr>
        <w:tab/>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Display the string on top line, left justified</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w:t>
      </w:r>
      <w:proofErr w:type="gramStart"/>
      <w:r>
        <w:rPr>
          <w:rFonts w:ascii="Courier New" w:eastAsia="Courier New" w:hAnsi="Courier New" w:cs="Courier New"/>
        </w:rPr>
        <w:t>ClearDisplay</w:t>
      </w:r>
      <w:proofErr w:type="spellEnd"/>
      <w:r>
        <w:rPr>
          <w:rFonts w:ascii="Courier New" w:eastAsia="Courier New" w:hAnsi="Courier New" w:cs="Courier New"/>
        </w:rPr>
        <w:t>(</w:t>
      </w:r>
      <w:proofErr w:type="gram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w:t>
      </w:r>
      <w:proofErr w:type="gramStart"/>
      <w:r>
        <w:rPr>
          <w:rFonts w:ascii="Courier New" w:eastAsia="Courier New" w:hAnsi="Courier New" w:cs="Courier New"/>
        </w:rPr>
        <w:t>Position</w:t>
      </w:r>
      <w:proofErr w:type="spellEnd"/>
      <w:r>
        <w:rPr>
          <w:rFonts w:ascii="Courier New" w:eastAsia="Courier New" w:hAnsi="Courier New" w:cs="Courier New"/>
        </w:rPr>
        <w:t>(</w:t>
      </w:r>
      <w:proofErr w:type="gramEnd"/>
      <w:r>
        <w:rPr>
          <w:rFonts w:ascii="Courier New" w:eastAsia="Courier New" w:hAnsi="Courier New" w:cs="Courier New"/>
        </w:rPr>
        <w:t>0, 0);</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sprintf</w:t>
      </w:r>
      <w:proofErr w:type="spellEnd"/>
      <w:r>
        <w:rPr>
          <w:rFonts w:ascii="Courier New" w:eastAsia="Courier New" w:hAnsi="Courier New" w:cs="Courier New"/>
        </w:rPr>
        <w:t xml:space="preserve">( </w:t>
      </w:r>
      <w:proofErr w:type="spellStart"/>
      <w:r>
        <w:rPr>
          <w:rFonts w:ascii="Courier New" w:eastAsia="Courier New" w:hAnsi="Courier New" w:cs="Courier New"/>
        </w:rPr>
        <w:t>disp</w:t>
      </w:r>
      <w:proofErr w:type="gramEnd"/>
      <w:r>
        <w:rPr>
          <w:rFonts w:ascii="Courier New" w:eastAsia="Courier New" w:hAnsi="Courier New" w:cs="Courier New"/>
        </w:rPr>
        <w:t>_str</w:t>
      </w:r>
      <w:proofErr w:type="spellEnd"/>
      <w:r>
        <w:rPr>
          <w:rFonts w:ascii="Courier New" w:eastAsia="Courier New" w:hAnsi="Courier New" w:cs="Courier New"/>
        </w:rPr>
        <w:t xml:space="preserve">, "code=%4d", </w:t>
      </w:r>
      <w:proofErr w:type="spellStart"/>
      <w:r>
        <w:rPr>
          <w:rFonts w:ascii="Courier New" w:eastAsia="Courier New" w:hAnsi="Courier New" w:cs="Courier New"/>
        </w:rPr>
        <w:t>sar_result</w:t>
      </w:r>
      <w:proofErr w:type="spellEnd"/>
      <w:r>
        <w:rPr>
          <w:rFonts w:ascii="Courier New" w:eastAsia="Courier New" w:hAnsi="Courier New" w:cs="Courier New"/>
        </w:rPr>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LCD_Char_PrintString</w:t>
      </w:r>
      <w:proofErr w:type="spellEnd"/>
      <w:r>
        <w:rPr>
          <w:rFonts w:ascii="Courier New" w:eastAsia="Courier New" w:hAnsi="Courier New" w:cs="Courier New"/>
        </w:rPr>
        <w:t>(</w:t>
      </w:r>
      <w:proofErr w:type="spellStart"/>
      <w:r>
        <w:rPr>
          <w:rFonts w:ascii="Courier New" w:eastAsia="Courier New" w:hAnsi="Courier New" w:cs="Courier New"/>
        </w:rPr>
        <w:t>disp_str</w:t>
      </w:r>
      <w:proofErr w:type="spellEnd"/>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 Display the string on bottom line, left justified</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w:t>
      </w:r>
      <w:proofErr w:type="gramStart"/>
      <w:r>
        <w:rPr>
          <w:rFonts w:ascii="Courier New" w:eastAsia="Courier New" w:hAnsi="Courier New" w:cs="Courier New"/>
        </w:rPr>
        <w:t>Position</w:t>
      </w:r>
      <w:proofErr w:type="spellEnd"/>
      <w:r>
        <w:rPr>
          <w:rFonts w:ascii="Courier New" w:eastAsia="Courier New" w:hAnsi="Courier New" w:cs="Courier New"/>
        </w:rPr>
        <w:t>(</w:t>
      </w:r>
      <w:proofErr w:type="gramEnd"/>
      <w:r>
        <w:rPr>
          <w:rFonts w:ascii="Courier New" w:eastAsia="Courier New" w:hAnsi="Courier New" w:cs="Courier New"/>
        </w:rPr>
        <w:t>1, 0);</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sprintf</w:t>
      </w:r>
      <w:proofErr w:type="spellEnd"/>
      <w:r>
        <w:rPr>
          <w:rFonts w:ascii="Courier New" w:eastAsia="Courier New" w:hAnsi="Courier New" w:cs="Courier New"/>
        </w:rPr>
        <w:t xml:space="preserve">( </w:t>
      </w:r>
      <w:proofErr w:type="spellStart"/>
      <w:r>
        <w:rPr>
          <w:rFonts w:ascii="Courier New" w:eastAsia="Courier New" w:hAnsi="Courier New" w:cs="Courier New"/>
        </w:rPr>
        <w:t>disp</w:t>
      </w:r>
      <w:proofErr w:type="gramEnd"/>
      <w:r>
        <w:rPr>
          <w:rFonts w:ascii="Courier New" w:eastAsia="Courier New" w:hAnsi="Courier New" w:cs="Courier New"/>
        </w:rPr>
        <w:t>_str</w:t>
      </w:r>
      <w:proofErr w:type="spellEnd"/>
      <w:r>
        <w:rPr>
          <w:rFonts w:ascii="Courier New" w:eastAsia="Courier New" w:hAnsi="Courier New" w:cs="Courier New"/>
        </w:rPr>
        <w:t xml:space="preserve">, "volts=%d.%03d", </w:t>
      </w:r>
      <w:proofErr w:type="spellStart"/>
      <w:r>
        <w:rPr>
          <w:rFonts w:ascii="Courier New" w:eastAsia="Courier New" w:hAnsi="Courier New" w:cs="Courier New"/>
        </w:rPr>
        <w:t>volts_int</w:t>
      </w:r>
      <w:proofErr w:type="spellEnd"/>
      <w:r>
        <w:rPr>
          <w:rFonts w:ascii="Courier New" w:eastAsia="Courier New" w:hAnsi="Courier New" w:cs="Courier New"/>
        </w:rPr>
        <w:t xml:space="preserve">, </w:t>
      </w:r>
      <w:proofErr w:type="spellStart"/>
      <w:r>
        <w:rPr>
          <w:rFonts w:ascii="Courier New" w:eastAsia="Courier New" w:hAnsi="Courier New" w:cs="Courier New"/>
        </w:rPr>
        <w:t>volts_frac</w:t>
      </w:r>
      <w:proofErr w:type="spellEnd"/>
      <w:r>
        <w:rPr>
          <w:rFonts w:ascii="Courier New" w:eastAsia="Courier New" w:hAnsi="Courier New" w:cs="Courier New"/>
        </w:rPr>
        <w:t xml:space="preserve"> );</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LCD_Char_PrintString</w:t>
      </w:r>
      <w:proofErr w:type="spellEnd"/>
      <w:r>
        <w:rPr>
          <w:rFonts w:ascii="Courier New" w:eastAsia="Courier New" w:hAnsi="Courier New" w:cs="Courier New"/>
        </w:rPr>
        <w:t>(</w:t>
      </w:r>
      <w:proofErr w:type="spellStart"/>
      <w:r>
        <w:rPr>
          <w:rFonts w:ascii="Courier New" w:eastAsia="Courier New" w:hAnsi="Courier New" w:cs="Courier New"/>
        </w:rPr>
        <w:t>disp_str</w:t>
      </w:r>
      <w:proofErr w:type="spellEnd"/>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//delay to allow display to stabilize</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CyDelay</w:t>
      </w:r>
      <w:proofErr w:type="spellEnd"/>
      <w:r>
        <w:rPr>
          <w:rFonts w:ascii="Courier New" w:eastAsia="Courier New" w:hAnsi="Courier New" w:cs="Courier New"/>
        </w:rPr>
        <w:t>(</w:t>
      </w:r>
      <w:proofErr w:type="gramEnd"/>
      <w:r>
        <w:rPr>
          <w:rFonts w:ascii="Courier New" w:eastAsia="Courier New" w:hAnsi="Courier New" w:cs="Courier New"/>
        </w:rPr>
        <w:t xml:space="preserve">500);                                           </w:t>
      </w:r>
      <w:r>
        <w:rPr>
          <w:rFonts w:ascii="Courier New" w:eastAsia="Courier New" w:hAnsi="Courier New" w:cs="Courier New"/>
        </w:rPr>
        <w:tab/>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ab/>
        <w:t>}</w:t>
      </w:r>
    </w:p>
    <w:p w:rsidR="00820553" w:rsidRDefault="006D54AC">
      <w:pPr>
        <w:spacing w:line="276" w:lineRule="auto"/>
        <w:jc w:val="left"/>
        <w:rPr>
          <w:rFonts w:ascii="Courier New" w:eastAsia="Courier New" w:hAnsi="Courier New" w:cs="Courier New"/>
        </w:rPr>
      </w:pPr>
      <w:r>
        <w:rPr>
          <w:rFonts w:ascii="Courier New" w:eastAsia="Courier New" w:hAnsi="Courier New" w:cs="Courier New"/>
        </w:rPr>
        <w:t>}</w:t>
      </w:r>
    </w:p>
    <w:p w:rsidR="00820553" w:rsidRDefault="00820553">
      <w:pPr>
        <w:spacing w:line="276" w:lineRule="auto"/>
        <w:jc w:val="left"/>
        <w:rPr>
          <w:rFonts w:ascii="Courier New" w:eastAsia="Courier New" w:hAnsi="Courier New" w:cs="Courier New"/>
        </w:rPr>
      </w:pPr>
    </w:p>
    <w:p w:rsidR="00820553" w:rsidRDefault="00820553">
      <w:pPr>
        <w:spacing w:line="276" w:lineRule="auto"/>
        <w:jc w:val="left"/>
        <w:rPr>
          <w:rFonts w:ascii="Courier New" w:eastAsia="Courier New" w:hAnsi="Courier New" w:cs="Courier New"/>
        </w:rPr>
      </w:pPr>
    </w:p>
    <w:p w:rsidR="00820553" w:rsidRDefault="00820553">
      <w:pPr>
        <w:spacing w:line="276" w:lineRule="auto"/>
        <w:jc w:val="left"/>
        <w:rPr>
          <w:rFonts w:ascii="Courier New" w:eastAsia="Courier New" w:hAnsi="Courier New" w:cs="Courier New"/>
          <w:b/>
        </w:rPr>
      </w:pPr>
    </w:p>
    <w:tbl>
      <w:tblPr>
        <w:tblW w:w="9480" w:type="dxa"/>
        <w:tblInd w:w="108" w:type="dxa"/>
        <w:tblLook w:val="04A0" w:firstRow="1" w:lastRow="0" w:firstColumn="1" w:lastColumn="0" w:noHBand="0" w:noVBand="1"/>
      </w:tblPr>
      <w:tblGrid>
        <w:gridCol w:w="4340"/>
        <w:gridCol w:w="3060"/>
        <w:gridCol w:w="960"/>
        <w:gridCol w:w="1120"/>
      </w:tblGrid>
      <w:tr w:rsidR="00655DAA" w:rsidRPr="00655DAA" w:rsidTr="00655DAA">
        <w:trPr>
          <w:trHeight w:val="255"/>
          <w:ins w:id="55" w:author="Larry Pearlstein" w:date="2017-11-22T21:06:00Z"/>
        </w:trPr>
        <w:tc>
          <w:tcPr>
            <w:tcW w:w="4340" w:type="dxa"/>
            <w:tcBorders>
              <w:top w:val="single" w:sz="8" w:space="0" w:color="auto"/>
              <w:left w:val="single" w:sz="8" w:space="0" w:color="auto"/>
              <w:bottom w:val="double" w:sz="6"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56" w:author="Larry Pearlstein" w:date="2017-11-22T21:06:00Z"/>
                <w:rFonts w:ascii="Calibri" w:hAnsi="Calibri"/>
                <w:b/>
                <w:bCs/>
                <w:sz w:val="18"/>
                <w:szCs w:val="18"/>
                <w:lang w:val="en-US"/>
              </w:rPr>
            </w:pPr>
            <w:ins w:id="57" w:author="Larry Pearlstein" w:date="2017-11-22T21:06:00Z">
              <w:r w:rsidRPr="00655DAA">
                <w:rPr>
                  <w:rFonts w:ascii="Calibri" w:hAnsi="Calibri"/>
                  <w:b/>
                  <w:bCs/>
                  <w:sz w:val="18"/>
                  <w:szCs w:val="18"/>
                  <w:lang w:val="en-US"/>
                </w:rPr>
                <w:t>Item</w:t>
              </w:r>
            </w:ins>
          </w:p>
        </w:tc>
        <w:tc>
          <w:tcPr>
            <w:tcW w:w="3060" w:type="dxa"/>
            <w:tcBorders>
              <w:top w:val="single" w:sz="8" w:space="0" w:color="auto"/>
              <w:left w:val="nil"/>
              <w:bottom w:val="double" w:sz="6"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58" w:author="Larry Pearlstein" w:date="2017-11-22T21:06:00Z"/>
                <w:rFonts w:ascii="Calibri" w:hAnsi="Calibri"/>
                <w:b/>
                <w:bCs/>
                <w:sz w:val="18"/>
                <w:szCs w:val="18"/>
                <w:lang w:val="en-US"/>
              </w:rPr>
            </w:pPr>
            <w:ins w:id="59" w:author="Larry Pearlstein" w:date="2017-11-22T21:06:00Z">
              <w:r w:rsidRPr="00655DAA">
                <w:rPr>
                  <w:rFonts w:ascii="Calibri" w:hAnsi="Calibri"/>
                  <w:b/>
                  <w:bCs/>
                  <w:sz w:val="18"/>
                  <w:szCs w:val="18"/>
                  <w:lang w:val="en-US"/>
                </w:rPr>
                <w:t>Expected</w:t>
              </w:r>
            </w:ins>
          </w:p>
        </w:tc>
        <w:tc>
          <w:tcPr>
            <w:tcW w:w="960" w:type="dxa"/>
            <w:tcBorders>
              <w:top w:val="single" w:sz="8" w:space="0" w:color="auto"/>
              <w:left w:val="nil"/>
              <w:bottom w:val="double" w:sz="6"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60" w:author="Larry Pearlstein" w:date="2017-11-22T21:06:00Z"/>
                <w:rFonts w:ascii="Calibri" w:hAnsi="Calibri"/>
                <w:b/>
                <w:bCs/>
                <w:sz w:val="18"/>
                <w:szCs w:val="18"/>
                <w:lang w:val="en-US"/>
              </w:rPr>
            </w:pPr>
            <w:ins w:id="61" w:author="Larry Pearlstein" w:date="2017-11-22T21:06:00Z">
              <w:r w:rsidRPr="00655DAA">
                <w:rPr>
                  <w:rFonts w:ascii="Calibri" w:hAnsi="Calibri"/>
                  <w:b/>
                  <w:bCs/>
                  <w:sz w:val="18"/>
                  <w:szCs w:val="18"/>
                  <w:lang w:val="en-US"/>
                </w:rPr>
                <w:t>Points</w:t>
              </w:r>
            </w:ins>
          </w:p>
        </w:tc>
        <w:tc>
          <w:tcPr>
            <w:tcW w:w="1120" w:type="dxa"/>
            <w:tcBorders>
              <w:top w:val="single" w:sz="8" w:space="0" w:color="auto"/>
              <w:left w:val="nil"/>
              <w:bottom w:val="double" w:sz="6" w:space="0" w:color="auto"/>
              <w:right w:val="single" w:sz="8" w:space="0" w:color="auto"/>
            </w:tcBorders>
            <w:shd w:val="clear" w:color="000000" w:fill="FCE4D6"/>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62" w:author="Larry Pearlstein" w:date="2017-11-22T21:06:00Z"/>
                <w:rFonts w:ascii="Calibri" w:hAnsi="Calibri"/>
                <w:b/>
                <w:bCs/>
                <w:sz w:val="18"/>
                <w:szCs w:val="18"/>
                <w:lang w:val="en-US"/>
              </w:rPr>
            </w:pPr>
            <w:ins w:id="63" w:author="Larry Pearlstein" w:date="2017-11-22T21:06:00Z">
              <w:r w:rsidRPr="00655DAA">
                <w:rPr>
                  <w:rFonts w:ascii="Calibri" w:hAnsi="Calibri"/>
                  <w:b/>
                  <w:bCs/>
                  <w:sz w:val="18"/>
                  <w:szCs w:val="18"/>
                  <w:lang w:val="en-US"/>
                </w:rPr>
                <w:t>Pts. Available</w:t>
              </w:r>
            </w:ins>
          </w:p>
        </w:tc>
      </w:tr>
      <w:tr w:rsidR="00655DAA" w:rsidRPr="00655DAA" w:rsidTr="00655DAA">
        <w:trPr>
          <w:trHeight w:val="255"/>
          <w:ins w:id="64" w:author="Larry Pearlstein" w:date="2017-11-22T21:06:00Z"/>
        </w:trPr>
        <w:tc>
          <w:tcPr>
            <w:tcW w:w="4340" w:type="dxa"/>
            <w:tcBorders>
              <w:top w:val="nil"/>
              <w:left w:val="single" w:sz="8" w:space="0" w:color="auto"/>
              <w:bottom w:val="single" w:sz="4"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65" w:author="Larry Pearlstein" w:date="2017-11-22T21:06:00Z"/>
                <w:rFonts w:ascii="Calibri" w:hAnsi="Calibri"/>
                <w:sz w:val="18"/>
                <w:szCs w:val="18"/>
                <w:lang w:val="en-US"/>
              </w:rPr>
            </w:pPr>
            <w:ins w:id="66" w:author="Larry Pearlstein" w:date="2017-11-22T21:06:00Z">
              <w:r w:rsidRPr="00655DAA">
                <w:rPr>
                  <w:rFonts w:ascii="Calibri" w:hAnsi="Calibri"/>
                  <w:sz w:val="18"/>
                  <w:szCs w:val="18"/>
                  <w:lang w:val="en-US"/>
                </w:rPr>
                <w:t>Cover sheet</w:t>
              </w:r>
            </w:ins>
          </w:p>
        </w:tc>
        <w:tc>
          <w:tcPr>
            <w:tcW w:w="3060" w:type="dxa"/>
            <w:tcBorders>
              <w:top w:val="nil"/>
              <w:left w:val="nil"/>
              <w:bottom w:val="single" w:sz="4"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67" w:author="Larry Pearlstein" w:date="2017-11-22T21:06:00Z"/>
                <w:rFonts w:ascii="Calibri" w:hAnsi="Calibri"/>
                <w:sz w:val="18"/>
                <w:szCs w:val="18"/>
                <w:lang w:val="en-US"/>
              </w:rPr>
            </w:pPr>
            <w:ins w:id="68" w:author="Larry Pearlstein" w:date="2017-11-22T21:06:00Z">
              <w:r w:rsidRPr="00655DAA">
                <w:rPr>
                  <w:rFonts w:ascii="Calibri" w:hAnsi="Calibri"/>
                  <w:sz w:val="18"/>
                  <w:szCs w:val="18"/>
                  <w:lang w:val="en-US"/>
                </w:rPr>
                <w:t> </w:t>
              </w:r>
            </w:ins>
          </w:p>
        </w:tc>
        <w:tc>
          <w:tcPr>
            <w:tcW w:w="960" w:type="dxa"/>
            <w:tcBorders>
              <w:top w:val="nil"/>
              <w:left w:val="nil"/>
              <w:bottom w:val="single" w:sz="4"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69" w:author="Larry Pearlstein" w:date="2017-11-22T21:06:00Z"/>
                <w:rFonts w:ascii="Calibri" w:hAnsi="Calibri"/>
                <w:sz w:val="18"/>
                <w:szCs w:val="18"/>
                <w:lang w:val="en-US"/>
              </w:rPr>
            </w:pPr>
            <w:ins w:id="70" w:author="Larry Pearlstein" w:date="2017-11-22T21:06:00Z">
              <w:r w:rsidRPr="00655DAA">
                <w:rPr>
                  <w:rFonts w:ascii="Calibri" w:hAnsi="Calibri"/>
                  <w:sz w:val="18"/>
                  <w:szCs w:val="18"/>
                  <w:lang w:val="en-US"/>
                </w:rPr>
                <w:t>0.5</w:t>
              </w:r>
            </w:ins>
          </w:p>
        </w:tc>
        <w:tc>
          <w:tcPr>
            <w:tcW w:w="1120" w:type="dxa"/>
            <w:tcBorders>
              <w:top w:val="nil"/>
              <w:left w:val="nil"/>
              <w:bottom w:val="single" w:sz="4" w:space="0" w:color="auto"/>
              <w:right w:val="single" w:sz="8"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71" w:author="Larry Pearlstein" w:date="2017-11-22T21:06:00Z"/>
                <w:rFonts w:ascii="Calibri" w:hAnsi="Calibri"/>
                <w:sz w:val="18"/>
                <w:szCs w:val="18"/>
                <w:lang w:val="en-US"/>
              </w:rPr>
            </w:pPr>
            <w:ins w:id="72" w:author="Larry Pearlstein" w:date="2017-11-22T21:06:00Z">
              <w:r w:rsidRPr="00655DAA">
                <w:rPr>
                  <w:rFonts w:ascii="Calibri" w:hAnsi="Calibri"/>
                  <w:sz w:val="18"/>
                  <w:szCs w:val="18"/>
                  <w:lang w:val="en-US"/>
                </w:rPr>
                <w:t>0.5</w:t>
              </w:r>
            </w:ins>
          </w:p>
        </w:tc>
      </w:tr>
      <w:tr w:rsidR="00655DAA" w:rsidRPr="00655DAA" w:rsidTr="00655DAA">
        <w:trPr>
          <w:trHeight w:val="240"/>
          <w:ins w:id="73" w:author="Larry Pearlstein" w:date="2017-11-22T21:06:00Z"/>
        </w:trPr>
        <w:tc>
          <w:tcPr>
            <w:tcW w:w="4340" w:type="dxa"/>
            <w:tcBorders>
              <w:top w:val="nil"/>
              <w:left w:val="single" w:sz="8" w:space="0" w:color="auto"/>
              <w:bottom w:val="single" w:sz="4"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74" w:author="Larry Pearlstein" w:date="2017-11-22T21:06:00Z"/>
                <w:rFonts w:ascii="Calibri" w:hAnsi="Calibri"/>
                <w:sz w:val="18"/>
                <w:szCs w:val="18"/>
                <w:lang w:val="en-US"/>
              </w:rPr>
            </w:pPr>
            <w:ins w:id="75" w:author="Larry Pearlstein" w:date="2017-11-22T21:06:00Z">
              <w:r w:rsidRPr="00655DAA">
                <w:rPr>
                  <w:rFonts w:ascii="Calibri" w:hAnsi="Calibri"/>
                  <w:sz w:val="18"/>
                  <w:szCs w:val="18"/>
                  <w:lang w:val="en-US"/>
                </w:rPr>
                <w:t>Equation to estimate ADC input voltage</w:t>
              </w:r>
            </w:ins>
          </w:p>
        </w:tc>
        <w:tc>
          <w:tcPr>
            <w:tcW w:w="3060" w:type="dxa"/>
            <w:tcBorders>
              <w:top w:val="nil"/>
              <w:left w:val="nil"/>
              <w:bottom w:val="single" w:sz="4" w:space="0" w:color="auto"/>
              <w:right w:val="single" w:sz="4" w:space="0" w:color="auto"/>
            </w:tcBorders>
            <w:shd w:val="clear" w:color="000000" w:fill="FCE4D6"/>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76" w:author="Larry Pearlstein" w:date="2017-11-22T21:06:00Z"/>
                <w:rFonts w:ascii="Calibri" w:hAnsi="Calibri"/>
                <w:sz w:val="18"/>
                <w:szCs w:val="18"/>
                <w:lang w:val="en-US"/>
              </w:rPr>
            </w:pPr>
            <w:ins w:id="77" w:author="Larry Pearlstein" w:date="2017-11-22T21:06:00Z">
              <w:r w:rsidRPr="00655DAA">
                <w:rPr>
                  <w:rFonts w:ascii="Calibri" w:hAnsi="Calibri"/>
                  <w:sz w:val="18"/>
                  <w:szCs w:val="18"/>
                  <w:lang w:val="en-US"/>
                </w:rPr>
                <w:t>volts = (</w:t>
              </w:r>
              <w:proofErr w:type="spellStart"/>
              <w:r w:rsidRPr="00655DAA">
                <w:rPr>
                  <w:rFonts w:ascii="Calibri" w:hAnsi="Calibri"/>
                  <w:sz w:val="18"/>
                  <w:szCs w:val="18"/>
                  <w:lang w:val="en-US"/>
                </w:rPr>
                <w:t>sar_result</w:t>
              </w:r>
              <w:proofErr w:type="spellEnd"/>
              <w:r w:rsidRPr="00655DAA">
                <w:rPr>
                  <w:rFonts w:ascii="Calibri" w:hAnsi="Calibri"/>
                  <w:sz w:val="18"/>
                  <w:szCs w:val="18"/>
                  <w:lang w:val="en-US"/>
                </w:rPr>
                <w:t xml:space="preserve"> / 4096.0) * 2.048;</w:t>
              </w:r>
            </w:ins>
          </w:p>
        </w:tc>
        <w:tc>
          <w:tcPr>
            <w:tcW w:w="960" w:type="dxa"/>
            <w:tcBorders>
              <w:top w:val="nil"/>
              <w:left w:val="nil"/>
              <w:bottom w:val="single" w:sz="4"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78" w:author="Larry Pearlstein" w:date="2017-11-22T21:06:00Z"/>
                <w:rFonts w:ascii="Calibri" w:hAnsi="Calibri"/>
                <w:sz w:val="18"/>
                <w:szCs w:val="18"/>
                <w:lang w:val="en-US"/>
              </w:rPr>
            </w:pPr>
            <w:ins w:id="79" w:author="Larry Pearlstein" w:date="2017-11-22T21:06:00Z">
              <w:r w:rsidRPr="00655DAA">
                <w:rPr>
                  <w:rFonts w:ascii="Calibri" w:hAnsi="Calibri"/>
                  <w:sz w:val="18"/>
                  <w:szCs w:val="18"/>
                  <w:lang w:val="en-US"/>
                </w:rPr>
                <w:t>0.5</w:t>
              </w:r>
            </w:ins>
          </w:p>
        </w:tc>
        <w:tc>
          <w:tcPr>
            <w:tcW w:w="1120" w:type="dxa"/>
            <w:tcBorders>
              <w:top w:val="nil"/>
              <w:left w:val="nil"/>
              <w:bottom w:val="single" w:sz="4" w:space="0" w:color="auto"/>
              <w:right w:val="single" w:sz="8"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80" w:author="Larry Pearlstein" w:date="2017-11-22T21:06:00Z"/>
                <w:rFonts w:ascii="Calibri" w:hAnsi="Calibri"/>
                <w:sz w:val="18"/>
                <w:szCs w:val="18"/>
                <w:lang w:val="en-US"/>
              </w:rPr>
            </w:pPr>
            <w:ins w:id="81" w:author="Larry Pearlstein" w:date="2017-11-22T21:06:00Z">
              <w:r w:rsidRPr="00655DAA">
                <w:rPr>
                  <w:rFonts w:ascii="Calibri" w:hAnsi="Calibri"/>
                  <w:sz w:val="18"/>
                  <w:szCs w:val="18"/>
                  <w:lang w:val="en-US"/>
                </w:rPr>
                <w:t>1</w:t>
              </w:r>
            </w:ins>
          </w:p>
        </w:tc>
      </w:tr>
      <w:tr w:rsidR="00655DAA" w:rsidRPr="00655DAA" w:rsidTr="00655DAA">
        <w:trPr>
          <w:trHeight w:val="960"/>
          <w:ins w:id="82" w:author="Larry Pearlstein" w:date="2017-11-22T21:06:00Z"/>
        </w:trPr>
        <w:tc>
          <w:tcPr>
            <w:tcW w:w="4340" w:type="dxa"/>
            <w:tcBorders>
              <w:top w:val="nil"/>
              <w:left w:val="single" w:sz="8" w:space="0" w:color="auto"/>
              <w:bottom w:val="single" w:sz="4"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83" w:author="Larry Pearlstein" w:date="2017-11-22T21:06:00Z"/>
                <w:rFonts w:ascii="Calibri" w:hAnsi="Calibri"/>
                <w:sz w:val="18"/>
                <w:szCs w:val="18"/>
                <w:lang w:val="en-US"/>
              </w:rPr>
            </w:pPr>
            <w:ins w:id="84" w:author="Larry Pearlstein" w:date="2017-11-22T21:06:00Z">
              <w:r w:rsidRPr="00655DAA">
                <w:rPr>
                  <w:rFonts w:ascii="Calibri" w:hAnsi="Calibri"/>
                  <w:sz w:val="18"/>
                  <w:szCs w:val="18"/>
                  <w:lang w:val="en-US"/>
                </w:rPr>
                <w:t>Debugged code</w:t>
              </w:r>
            </w:ins>
          </w:p>
        </w:tc>
        <w:tc>
          <w:tcPr>
            <w:tcW w:w="3060" w:type="dxa"/>
            <w:tcBorders>
              <w:top w:val="nil"/>
              <w:left w:val="nil"/>
              <w:bottom w:val="single" w:sz="4" w:space="0" w:color="auto"/>
              <w:right w:val="single" w:sz="4" w:space="0" w:color="auto"/>
            </w:tcBorders>
            <w:shd w:val="clear" w:color="000000" w:fill="FCE4D6"/>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85" w:author="Larry Pearlstein" w:date="2017-11-22T21:06:00Z"/>
                <w:rFonts w:ascii="Calibri" w:hAnsi="Calibri"/>
                <w:sz w:val="18"/>
                <w:szCs w:val="18"/>
                <w:lang w:val="en-US"/>
              </w:rPr>
            </w:pPr>
            <w:ins w:id="86" w:author="Larry Pearlstein" w:date="2017-11-22T21:06:00Z">
              <w:r w:rsidRPr="00655DAA">
                <w:rPr>
                  <w:rFonts w:ascii="Calibri" w:hAnsi="Calibri"/>
                  <w:sz w:val="18"/>
                  <w:szCs w:val="18"/>
                  <w:lang w:val="en-US"/>
                </w:rPr>
                <w:t xml:space="preserve">Correct equation for volts, and </w:t>
              </w:r>
              <w:r w:rsidRPr="00655DAA">
                <w:rPr>
                  <w:rFonts w:ascii="Calibri" w:hAnsi="Calibri"/>
                  <w:sz w:val="18"/>
                  <w:szCs w:val="18"/>
                  <w:lang w:val="en-US"/>
                </w:rPr>
                <w:br/>
                <w:t>VDAC8_</w:t>
              </w:r>
              <w:proofErr w:type="gramStart"/>
              <w:r w:rsidRPr="00655DAA">
                <w:rPr>
                  <w:rFonts w:ascii="Calibri" w:hAnsi="Calibri"/>
                  <w:sz w:val="18"/>
                  <w:szCs w:val="18"/>
                  <w:lang w:val="en-US"/>
                </w:rPr>
                <w:t>SetValue( 64</w:t>
              </w:r>
              <w:proofErr w:type="gramEnd"/>
              <w:r w:rsidRPr="00655DAA">
                <w:rPr>
                  <w:rFonts w:ascii="Calibri" w:hAnsi="Calibri"/>
                  <w:sz w:val="18"/>
                  <w:szCs w:val="18"/>
                  <w:lang w:val="en-US"/>
                </w:rPr>
                <w:t xml:space="preserve"> + 128*count );</w:t>
              </w:r>
              <w:r w:rsidRPr="00655DAA">
                <w:rPr>
                  <w:rFonts w:ascii="Calibri" w:hAnsi="Calibri"/>
                  <w:sz w:val="18"/>
                  <w:szCs w:val="18"/>
                  <w:lang w:val="en-US"/>
                </w:rPr>
                <w:br/>
                <w:t>Fully commented and properly formatted</w:t>
              </w:r>
            </w:ins>
          </w:p>
        </w:tc>
        <w:tc>
          <w:tcPr>
            <w:tcW w:w="960" w:type="dxa"/>
            <w:tcBorders>
              <w:top w:val="nil"/>
              <w:left w:val="nil"/>
              <w:bottom w:val="single" w:sz="4"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87" w:author="Larry Pearlstein" w:date="2017-11-22T21:06:00Z"/>
                <w:rFonts w:ascii="Calibri" w:hAnsi="Calibri"/>
                <w:sz w:val="18"/>
                <w:szCs w:val="18"/>
                <w:lang w:val="en-US"/>
              </w:rPr>
            </w:pPr>
            <w:ins w:id="88" w:author="Larry Pearlstein" w:date="2017-11-22T21:06:00Z">
              <w:r w:rsidRPr="00655DAA">
                <w:rPr>
                  <w:rFonts w:ascii="Calibri" w:hAnsi="Calibri"/>
                  <w:sz w:val="18"/>
                  <w:szCs w:val="18"/>
                  <w:lang w:val="en-US"/>
                </w:rPr>
                <w:t>0.8</w:t>
              </w:r>
            </w:ins>
          </w:p>
        </w:tc>
        <w:tc>
          <w:tcPr>
            <w:tcW w:w="1120" w:type="dxa"/>
            <w:tcBorders>
              <w:top w:val="nil"/>
              <w:left w:val="nil"/>
              <w:bottom w:val="single" w:sz="4" w:space="0" w:color="auto"/>
              <w:right w:val="single" w:sz="8"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89" w:author="Larry Pearlstein" w:date="2017-11-22T21:06:00Z"/>
                <w:rFonts w:ascii="Calibri" w:hAnsi="Calibri"/>
                <w:sz w:val="18"/>
                <w:szCs w:val="18"/>
                <w:lang w:val="en-US"/>
              </w:rPr>
            </w:pPr>
            <w:ins w:id="90" w:author="Larry Pearlstein" w:date="2017-11-22T21:06:00Z">
              <w:r w:rsidRPr="00655DAA">
                <w:rPr>
                  <w:rFonts w:ascii="Calibri" w:hAnsi="Calibri"/>
                  <w:sz w:val="18"/>
                  <w:szCs w:val="18"/>
                  <w:lang w:val="en-US"/>
                </w:rPr>
                <w:t>1</w:t>
              </w:r>
            </w:ins>
          </w:p>
        </w:tc>
      </w:tr>
      <w:tr w:rsidR="00655DAA" w:rsidRPr="00655DAA" w:rsidTr="00655DAA">
        <w:trPr>
          <w:trHeight w:val="480"/>
          <w:ins w:id="91" w:author="Larry Pearlstein" w:date="2017-11-22T21:06:00Z"/>
        </w:trPr>
        <w:tc>
          <w:tcPr>
            <w:tcW w:w="4340" w:type="dxa"/>
            <w:tcBorders>
              <w:top w:val="nil"/>
              <w:left w:val="single" w:sz="8" w:space="0" w:color="auto"/>
              <w:bottom w:val="single" w:sz="4" w:space="0" w:color="auto"/>
              <w:right w:val="single" w:sz="4" w:space="0" w:color="auto"/>
            </w:tcBorders>
            <w:shd w:val="clear" w:color="000000" w:fill="FCE4D6"/>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92" w:author="Larry Pearlstein" w:date="2017-11-22T21:06:00Z"/>
                <w:rFonts w:ascii="Calibri" w:hAnsi="Calibri"/>
                <w:sz w:val="18"/>
                <w:szCs w:val="18"/>
                <w:lang w:val="en-US"/>
              </w:rPr>
            </w:pPr>
            <w:ins w:id="93" w:author="Larry Pearlstein" w:date="2017-11-22T21:06:00Z">
              <w:r w:rsidRPr="00655DAA">
                <w:rPr>
                  <w:rFonts w:ascii="Calibri" w:hAnsi="Calibri"/>
                  <w:sz w:val="18"/>
                  <w:szCs w:val="18"/>
                  <w:lang w:val="en-US"/>
                </w:rPr>
                <w:t>Measured values in tables</w:t>
              </w:r>
            </w:ins>
          </w:p>
        </w:tc>
        <w:tc>
          <w:tcPr>
            <w:tcW w:w="3060" w:type="dxa"/>
            <w:tcBorders>
              <w:top w:val="nil"/>
              <w:left w:val="nil"/>
              <w:bottom w:val="single" w:sz="4" w:space="0" w:color="auto"/>
              <w:right w:val="single" w:sz="4" w:space="0" w:color="auto"/>
            </w:tcBorders>
            <w:shd w:val="clear" w:color="000000" w:fill="FCE4D6"/>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94" w:author="Larry Pearlstein" w:date="2017-11-22T21:06:00Z"/>
                <w:rFonts w:ascii="Calibri" w:hAnsi="Calibri"/>
                <w:sz w:val="18"/>
                <w:szCs w:val="18"/>
                <w:lang w:val="en-US"/>
              </w:rPr>
            </w:pPr>
            <w:ins w:id="95" w:author="Larry Pearlstein" w:date="2017-11-22T21:06:00Z">
              <w:r w:rsidRPr="00655DAA">
                <w:rPr>
                  <w:rFonts w:ascii="Calibri" w:hAnsi="Calibri"/>
                  <w:sz w:val="18"/>
                  <w:szCs w:val="18"/>
                  <w:lang w:val="en-US"/>
                </w:rPr>
                <w:t>Codes for specified voltages</w:t>
              </w:r>
              <w:r w:rsidRPr="00655DAA">
                <w:rPr>
                  <w:rFonts w:ascii="Calibri" w:hAnsi="Calibri"/>
                  <w:sz w:val="18"/>
                  <w:szCs w:val="18"/>
                  <w:lang w:val="en-US"/>
                </w:rPr>
                <w:br/>
                <w:t>DAC period and voltages</w:t>
              </w:r>
            </w:ins>
          </w:p>
        </w:tc>
        <w:tc>
          <w:tcPr>
            <w:tcW w:w="960" w:type="dxa"/>
            <w:tcBorders>
              <w:top w:val="nil"/>
              <w:left w:val="nil"/>
              <w:bottom w:val="single" w:sz="4"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96" w:author="Larry Pearlstein" w:date="2017-11-22T21:06:00Z"/>
                <w:rFonts w:ascii="Calibri" w:hAnsi="Calibri"/>
                <w:sz w:val="18"/>
                <w:szCs w:val="18"/>
                <w:lang w:val="en-US"/>
              </w:rPr>
            </w:pPr>
            <w:ins w:id="97" w:author="Larry Pearlstein" w:date="2017-11-22T21:06:00Z">
              <w:r w:rsidRPr="00655DAA">
                <w:rPr>
                  <w:rFonts w:ascii="Calibri" w:hAnsi="Calibri"/>
                  <w:sz w:val="18"/>
                  <w:szCs w:val="18"/>
                  <w:lang w:val="en-US"/>
                </w:rPr>
                <w:t>1.6</w:t>
              </w:r>
            </w:ins>
          </w:p>
        </w:tc>
        <w:tc>
          <w:tcPr>
            <w:tcW w:w="1120" w:type="dxa"/>
            <w:tcBorders>
              <w:top w:val="nil"/>
              <w:left w:val="nil"/>
              <w:bottom w:val="single" w:sz="4" w:space="0" w:color="auto"/>
              <w:right w:val="single" w:sz="8"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98" w:author="Larry Pearlstein" w:date="2017-11-22T21:06:00Z"/>
                <w:rFonts w:ascii="Calibri" w:hAnsi="Calibri"/>
                <w:sz w:val="18"/>
                <w:szCs w:val="18"/>
                <w:lang w:val="en-US"/>
              </w:rPr>
            </w:pPr>
            <w:ins w:id="99" w:author="Larry Pearlstein" w:date="2017-11-22T21:06:00Z">
              <w:r w:rsidRPr="00655DAA">
                <w:rPr>
                  <w:rFonts w:ascii="Calibri" w:hAnsi="Calibri"/>
                  <w:sz w:val="18"/>
                  <w:szCs w:val="18"/>
                  <w:lang w:val="en-US"/>
                </w:rPr>
                <w:t>2</w:t>
              </w:r>
            </w:ins>
          </w:p>
        </w:tc>
      </w:tr>
      <w:tr w:rsidR="00655DAA" w:rsidRPr="00655DAA" w:rsidTr="00655DAA">
        <w:trPr>
          <w:trHeight w:val="240"/>
          <w:ins w:id="100" w:author="Larry Pearlstein" w:date="2017-11-22T21:06:00Z"/>
        </w:trPr>
        <w:tc>
          <w:tcPr>
            <w:tcW w:w="4340" w:type="dxa"/>
            <w:tcBorders>
              <w:top w:val="nil"/>
              <w:left w:val="single" w:sz="8" w:space="0" w:color="auto"/>
              <w:bottom w:val="single" w:sz="4"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101" w:author="Larry Pearlstein" w:date="2017-11-22T21:06:00Z"/>
                <w:rFonts w:ascii="Calibri" w:hAnsi="Calibri"/>
                <w:sz w:val="18"/>
                <w:szCs w:val="18"/>
                <w:lang w:val="en-US"/>
              </w:rPr>
            </w:pPr>
            <w:ins w:id="102" w:author="Larry Pearlstein" w:date="2017-11-22T21:06:00Z">
              <w:r w:rsidRPr="00655DAA">
                <w:rPr>
                  <w:rFonts w:ascii="Calibri" w:hAnsi="Calibri"/>
                  <w:sz w:val="18"/>
                  <w:szCs w:val="18"/>
                  <w:lang w:val="en-US"/>
                </w:rPr>
                <w:t>Plot of ADC codes vs. analog in</w:t>
              </w:r>
            </w:ins>
          </w:p>
        </w:tc>
        <w:tc>
          <w:tcPr>
            <w:tcW w:w="3060" w:type="dxa"/>
            <w:tcBorders>
              <w:top w:val="nil"/>
              <w:left w:val="nil"/>
              <w:bottom w:val="single" w:sz="4" w:space="0" w:color="auto"/>
              <w:right w:val="single" w:sz="4" w:space="0" w:color="auto"/>
            </w:tcBorders>
            <w:shd w:val="clear" w:color="000000" w:fill="FCE4D6"/>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103" w:author="Larry Pearlstein" w:date="2017-11-22T21:06:00Z"/>
                <w:rFonts w:ascii="Calibri" w:hAnsi="Calibri"/>
                <w:sz w:val="18"/>
                <w:szCs w:val="18"/>
                <w:lang w:val="en-US"/>
              </w:rPr>
            </w:pPr>
            <w:ins w:id="104" w:author="Larry Pearlstein" w:date="2017-11-22T21:06:00Z">
              <w:r w:rsidRPr="00655DAA">
                <w:rPr>
                  <w:rFonts w:ascii="Calibri" w:hAnsi="Calibri"/>
                  <w:sz w:val="18"/>
                  <w:szCs w:val="18"/>
                  <w:lang w:val="en-US"/>
                </w:rPr>
                <w:t>Plot</w:t>
              </w:r>
            </w:ins>
          </w:p>
        </w:tc>
        <w:tc>
          <w:tcPr>
            <w:tcW w:w="960" w:type="dxa"/>
            <w:tcBorders>
              <w:top w:val="nil"/>
              <w:left w:val="nil"/>
              <w:bottom w:val="single" w:sz="4"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105" w:author="Larry Pearlstein" w:date="2017-11-22T21:06:00Z"/>
                <w:rFonts w:ascii="Calibri" w:hAnsi="Calibri"/>
                <w:sz w:val="18"/>
                <w:szCs w:val="18"/>
                <w:lang w:val="en-US"/>
              </w:rPr>
            </w:pPr>
            <w:ins w:id="106" w:author="Larry Pearlstein" w:date="2017-11-22T21:06:00Z">
              <w:r w:rsidRPr="00655DAA">
                <w:rPr>
                  <w:rFonts w:ascii="Calibri" w:hAnsi="Calibri"/>
                  <w:sz w:val="18"/>
                  <w:szCs w:val="18"/>
                  <w:lang w:val="en-US"/>
                </w:rPr>
                <w:t>0.6</w:t>
              </w:r>
            </w:ins>
          </w:p>
        </w:tc>
        <w:tc>
          <w:tcPr>
            <w:tcW w:w="1120" w:type="dxa"/>
            <w:tcBorders>
              <w:top w:val="nil"/>
              <w:left w:val="nil"/>
              <w:bottom w:val="single" w:sz="4" w:space="0" w:color="auto"/>
              <w:right w:val="single" w:sz="8"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107" w:author="Larry Pearlstein" w:date="2017-11-22T21:06:00Z"/>
                <w:rFonts w:ascii="Calibri" w:hAnsi="Calibri"/>
                <w:sz w:val="18"/>
                <w:szCs w:val="18"/>
                <w:lang w:val="en-US"/>
              </w:rPr>
            </w:pPr>
            <w:ins w:id="108" w:author="Larry Pearlstein" w:date="2017-11-22T21:06:00Z">
              <w:r w:rsidRPr="00655DAA">
                <w:rPr>
                  <w:rFonts w:ascii="Calibri" w:hAnsi="Calibri"/>
                  <w:sz w:val="18"/>
                  <w:szCs w:val="18"/>
                  <w:lang w:val="en-US"/>
                </w:rPr>
                <w:t>1</w:t>
              </w:r>
            </w:ins>
          </w:p>
        </w:tc>
      </w:tr>
      <w:tr w:rsidR="00655DAA" w:rsidRPr="00655DAA" w:rsidTr="00655DAA">
        <w:trPr>
          <w:trHeight w:val="240"/>
          <w:ins w:id="109" w:author="Larry Pearlstein" w:date="2017-11-22T21:06:00Z"/>
        </w:trPr>
        <w:tc>
          <w:tcPr>
            <w:tcW w:w="4340" w:type="dxa"/>
            <w:tcBorders>
              <w:top w:val="nil"/>
              <w:left w:val="single" w:sz="8" w:space="0" w:color="auto"/>
              <w:bottom w:val="single" w:sz="4"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110" w:author="Larry Pearlstein" w:date="2017-11-22T21:06:00Z"/>
                <w:rFonts w:ascii="Calibri" w:hAnsi="Calibri"/>
                <w:sz w:val="18"/>
                <w:szCs w:val="18"/>
                <w:lang w:val="en-US"/>
              </w:rPr>
            </w:pPr>
            <w:ins w:id="111" w:author="Larry Pearlstein" w:date="2017-11-22T21:06:00Z">
              <w:r w:rsidRPr="00655DAA">
                <w:rPr>
                  <w:rFonts w:ascii="Calibri" w:hAnsi="Calibri"/>
                  <w:sz w:val="18"/>
                  <w:szCs w:val="18"/>
                  <w:lang w:val="en-US"/>
                </w:rPr>
                <w:t>Max error and MSE</w:t>
              </w:r>
            </w:ins>
          </w:p>
        </w:tc>
        <w:tc>
          <w:tcPr>
            <w:tcW w:w="3060" w:type="dxa"/>
            <w:tcBorders>
              <w:top w:val="nil"/>
              <w:left w:val="nil"/>
              <w:bottom w:val="single" w:sz="4" w:space="0" w:color="auto"/>
              <w:right w:val="single" w:sz="4" w:space="0" w:color="auto"/>
            </w:tcBorders>
            <w:shd w:val="clear" w:color="000000" w:fill="FCE4D6"/>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112" w:author="Larry Pearlstein" w:date="2017-11-22T21:06:00Z"/>
                <w:rFonts w:ascii="Calibri" w:hAnsi="Calibri"/>
                <w:sz w:val="18"/>
                <w:szCs w:val="18"/>
                <w:lang w:val="en-US"/>
              </w:rPr>
            </w:pPr>
            <w:ins w:id="113" w:author="Larry Pearlstein" w:date="2017-11-22T21:06:00Z">
              <w:r w:rsidRPr="00655DAA">
                <w:rPr>
                  <w:rFonts w:ascii="Calibri" w:hAnsi="Calibri"/>
                  <w:sz w:val="18"/>
                  <w:szCs w:val="18"/>
                  <w:lang w:val="en-US"/>
                </w:rPr>
                <w:t> </w:t>
              </w:r>
            </w:ins>
          </w:p>
        </w:tc>
        <w:tc>
          <w:tcPr>
            <w:tcW w:w="960" w:type="dxa"/>
            <w:tcBorders>
              <w:top w:val="nil"/>
              <w:left w:val="nil"/>
              <w:bottom w:val="single" w:sz="4"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114" w:author="Larry Pearlstein" w:date="2017-11-22T21:06:00Z"/>
                <w:rFonts w:ascii="Calibri" w:hAnsi="Calibri"/>
                <w:sz w:val="18"/>
                <w:szCs w:val="18"/>
                <w:lang w:val="en-US"/>
              </w:rPr>
            </w:pPr>
            <w:ins w:id="115" w:author="Larry Pearlstein" w:date="2017-11-22T21:06:00Z">
              <w:r w:rsidRPr="00655DAA">
                <w:rPr>
                  <w:rFonts w:ascii="Calibri" w:hAnsi="Calibri"/>
                  <w:sz w:val="18"/>
                  <w:szCs w:val="18"/>
                  <w:lang w:val="en-US"/>
                </w:rPr>
                <w:t>0.7</w:t>
              </w:r>
            </w:ins>
          </w:p>
        </w:tc>
        <w:tc>
          <w:tcPr>
            <w:tcW w:w="1120" w:type="dxa"/>
            <w:tcBorders>
              <w:top w:val="nil"/>
              <w:left w:val="nil"/>
              <w:bottom w:val="single" w:sz="4" w:space="0" w:color="auto"/>
              <w:right w:val="single" w:sz="8"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116" w:author="Larry Pearlstein" w:date="2017-11-22T21:06:00Z"/>
                <w:rFonts w:ascii="Calibri" w:hAnsi="Calibri"/>
                <w:sz w:val="18"/>
                <w:szCs w:val="18"/>
                <w:lang w:val="en-US"/>
              </w:rPr>
            </w:pPr>
            <w:ins w:id="117" w:author="Larry Pearlstein" w:date="2017-11-22T21:06:00Z">
              <w:r w:rsidRPr="00655DAA">
                <w:rPr>
                  <w:rFonts w:ascii="Calibri" w:hAnsi="Calibri"/>
                  <w:sz w:val="18"/>
                  <w:szCs w:val="18"/>
                  <w:lang w:val="en-US"/>
                </w:rPr>
                <w:t>1</w:t>
              </w:r>
            </w:ins>
          </w:p>
        </w:tc>
      </w:tr>
      <w:tr w:rsidR="00655DAA" w:rsidRPr="00655DAA" w:rsidTr="00655DAA">
        <w:trPr>
          <w:trHeight w:val="240"/>
          <w:ins w:id="118" w:author="Larry Pearlstein" w:date="2017-11-22T21:06:00Z"/>
        </w:trPr>
        <w:tc>
          <w:tcPr>
            <w:tcW w:w="4340" w:type="dxa"/>
            <w:tcBorders>
              <w:top w:val="nil"/>
              <w:left w:val="single" w:sz="8" w:space="0" w:color="auto"/>
              <w:bottom w:val="nil"/>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119" w:author="Larry Pearlstein" w:date="2017-11-22T21:06:00Z"/>
                <w:rFonts w:ascii="Calibri" w:hAnsi="Calibri"/>
                <w:sz w:val="18"/>
                <w:szCs w:val="18"/>
                <w:lang w:val="en-US"/>
              </w:rPr>
            </w:pPr>
            <w:ins w:id="120" w:author="Larry Pearlstein" w:date="2017-11-22T21:06:00Z">
              <w:r w:rsidRPr="00655DAA">
                <w:rPr>
                  <w:rFonts w:ascii="Calibri" w:hAnsi="Calibri"/>
                  <w:sz w:val="18"/>
                  <w:szCs w:val="18"/>
                  <w:lang w:val="en-US"/>
                </w:rPr>
                <w:t>Scope traces</w:t>
              </w:r>
            </w:ins>
          </w:p>
        </w:tc>
        <w:tc>
          <w:tcPr>
            <w:tcW w:w="3060" w:type="dxa"/>
            <w:tcBorders>
              <w:top w:val="nil"/>
              <w:left w:val="nil"/>
              <w:bottom w:val="nil"/>
              <w:right w:val="single" w:sz="4" w:space="0" w:color="auto"/>
            </w:tcBorders>
            <w:shd w:val="clear" w:color="000000" w:fill="FCE4D6"/>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121" w:author="Larry Pearlstein" w:date="2017-11-22T21:06:00Z"/>
                <w:rFonts w:ascii="Calibri" w:hAnsi="Calibri"/>
                <w:sz w:val="18"/>
                <w:szCs w:val="18"/>
                <w:lang w:val="en-US"/>
              </w:rPr>
            </w:pPr>
            <w:ins w:id="122" w:author="Larry Pearlstein" w:date="2017-11-22T21:06:00Z">
              <w:r w:rsidRPr="00655DAA">
                <w:rPr>
                  <w:rFonts w:ascii="Calibri" w:hAnsi="Calibri"/>
                  <w:sz w:val="18"/>
                  <w:szCs w:val="18"/>
                  <w:lang w:val="en-US"/>
                </w:rPr>
                <w:t> </w:t>
              </w:r>
            </w:ins>
          </w:p>
        </w:tc>
        <w:tc>
          <w:tcPr>
            <w:tcW w:w="960" w:type="dxa"/>
            <w:tcBorders>
              <w:top w:val="nil"/>
              <w:left w:val="nil"/>
              <w:bottom w:val="nil"/>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123" w:author="Larry Pearlstein" w:date="2017-11-22T21:06:00Z"/>
                <w:rFonts w:ascii="Calibri" w:hAnsi="Calibri"/>
                <w:sz w:val="18"/>
                <w:szCs w:val="18"/>
                <w:lang w:val="en-US"/>
              </w:rPr>
            </w:pPr>
            <w:ins w:id="124" w:author="Larry Pearlstein" w:date="2017-11-22T21:06:00Z">
              <w:r w:rsidRPr="00655DAA">
                <w:rPr>
                  <w:rFonts w:ascii="Calibri" w:hAnsi="Calibri"/>
                  <w:sz w:val="18"/>
                  <w:szCs w:val="18"/>
                  <w:lang w:val="en-US"/>
                </w:rPr>
                <w:t>0.8</w:t>
              </w:r>
            </w:ins>
          </w:p>
        </w:tc>
        <w:tc>
          <w:tcPr>
            <w:tcW w:w="1120" w:type="dxa"/>
            <w:tcBorders>
              <w:top w:val="nil"/>
              <w:left w:val="nil"/>
              <w:bottom w:val="nil"/>
              <w:right w:val="single" w:sz="8"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125" w:author="Larry Pearlstein" w:date="2017-11-22T21:06:00Z"/>
                <w:rFonts w:ascii="Calibri" w:hAnsi="Calibri"/>
                <w:sz w:val="18"/>
                <w:szCs w:val="18"/>
                <w:lang w:val="en-US"/>
              </w:rPr>
            </w:pPr>
            <w:ins w:id="126" w:author="Larry Pearlstein" w:date="2017-11-22T21:06:00Z">
              <w:r w:rsidRPr="00655DAA">
                <w:rPr>
                  <w:rFonts w:ascii="Calibri" w:hAnsi="Calibri"/>
                  <w:sz w:val="18"/>
                  <w:szCs w:val="18"/>
                  <w:lang w:val="en-US"/>
                </w:rPr>
                <w:t>1</w:t>
              </w:r>
            </w:ins>
          </w:p>
        </w:tc>
      </w:tr>
      <w:tr w:rsidR="00655DAA" w:rsidRPr="00655DAA" w:rsidTr="00655DAA">
        <w:trPr>
          <w:trHeight w:val="240"/>
          <w:ins w:id="127" w:author="Larry Pearlstein" w:date="2017-11-22T21:06:00Z"/>
        </w:trPr>
        <w:tc>
          <w:tcPr>
            <w:tcW w:w="4340" w:type="dxa"/>
            <w:tcBorders>
              <w:top w:val="single" w:sz="4" w:space="0" w:color="auto"/>
              <w:left w:val="single" w:sz="8" w:space="0" w:color="auto"/>
              <w:bottom w:val="nil"/>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128" w:author="Larry Pearlstein" w:date="2017-11-22T21:06:00Z"/>
                <w:rFonts w:ascii="Calibri" w:hAnsi="Calibri"/>
                <w:sz w:val="18"/>
                <w:szCs w:val="18"/>
                <w:lang w:val="en-US"/>
              </w:rPr>
            </w:pPr>
            <w:ins w:id="129" w:author="Larry Pearlstein" w:date="2017-11-22T21:06:00Z">
              <w:r w:rsidRPr="00655DAA">
                <w:rPr>
                  <w:rFonts w:ascii="Calibri" w:hAnsi="Calibri"/>
                  <w:sz w:val="18"/>
                  <w:szCs w:val="18"/>
                  <w:lang w:val="en-US"/>
                </w:rPr>
                <w:t>Settling time analysis</w:t>
              </w:r>
            </w:ins>
          </w:p>
        </w:tc>
        <w:tc>
          <w:tcPr>
            <w:tcW w:w="3060" w:type="dxa"/>
            <w:tcBorders>
              <w:top w:val="single" w:sz="4" w:space="0" w:color="auto"/>
              <w:left w:val="nil"/>
              <w:bottom w:val="nil"/>
              <w:right w:val="single" w:sz="4" w:space="0" w:color="auto"/>
            </w:tcBorders>
            <w:shd w:val="clear" w:color="000000" w:fill="FCE4D6"/>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130" w:author="Larry Pearlstein" w:date="2017-11-22T21:06:00Z"/>
                <w:rFonts w:ascii="Calibri" w:hAnsi="Calibri"/>
                <w:sz w:val="18"/>
                <w:szCs w:val="18"/>
                <w:lang w:val="en-US"/>
              </w:rPr>
            </w:pPr>
            <w:ins w:id="131" w:author="Larry Pearlstein" w:date="2017-11-22T21:06:00Z">
              <w:r w:rsidRPr="00655DAA">
                <w:rPr>
                  <w:rFonts w:ascii="Calibri" w:hAnsi="Calibri"/>
                  <w:sz w:val="18"/>
                  <w:szCs w:val="18"/>
                  <w:lang w:val="en-US"/>
                </w:rPr>
                <w:t> </w:t>
              </w:r>
            </w:ins>
          </w:p>
        </w:tc>
        <w:tc>
          <w:tcPr>
            <w:tcW w:w="960" w:type="dxa"/>
            <w:tcBorders>
              <w:top w:val="single" w:sz="4" w:space="0" w:color="auto"/>
              <w:left w:val="nil"/>
              <w:bottom w:val="nil"/>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132" w:author="Larry Pearlstein" w:date="2017-11-22T21:06:00Z"/>
                <w:rFonts w:ascii="Calibri" w:hAnsi="Calibri"/>
                <w:sz w:val="18"/>
                <w:szCs w:val="18"/>
                <w:lang w:val="en-US"/>
              </w:rPr>
            </w:pPr>
            <w:ins w:id="133" w:author="Larry Pearlstein" w:date="2017-11-22T21:06:00Z">
              <w:r w:rsidRPr="00655DAA">
                <w:rPr>
                  <w:rFonts w:ascii="Calibri" w:hAnsi="Calibri"/>
                  <w:sz w:val="18"/>
                  <w:szCs w:val="18"/>
                  <w:lang w:val="en-US"/>
                </w:rPr>
                <w:t>1.8</w:t>
              </w:r>
            </w:ins>
          </w:p>
        </w:tc>
        <w:tc>
          <w:tcPr>
            <w:tcW w:w="1120" w:type="dxa"/>
            <w:tcBorders>
              <w:top w:val="single" w:sz="4" w:space="0" w:color="auto"/>
              <w:left w:val="nil"/>
              <w:bottom w:val="nil"/>
              <w:right w:val="single" w:sz="8"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134" w:author="Larry Pearlstein" w:date="2017-11-22T21:06:00Z"/>
                <w:rFonts w:ascii="Calibri" w:hAnsi="Calibri"/>
                <w:sz w:val="18"/>
                <w:szCs w:val="18"/>
                <w:lang w:val="en-US"/>
              </w:rPr>
            </w:pPr>
            <w:ins w:id="135" w:author="Larry Pearlstein" w:date="2017-11-22T21:06:00Z">
              <w:r w:rsidRPr="00655DAA">
                <w:rPr>
                  <w:rFonts w:ascii="Calibri" w:hAnsi="Calibri"/>
                  <w:sz w:val="18"/>
                  <w:szCs w:val="18"/>
                  <w:lang w:val="en-US"/>
                </w:rPr>
                <w:t>2</w:t>
              </w:r>
            </w:ins>
          </w:p>
        </w:tc>
      </w:tr>
      <w:tr w:rsidR="00655DAA" w:rsidRPr="00655DAA" w:rsidTr="00655DAA">
        <w:trPr>
          <w:trHeight w:val="240"/>
          <w:ins w:id="136" w:author="Larry Pearlstein" w:date="2017-11-22T21:06:00Z"/>
        </w:trPr>
        <w:tc>
          <w:tcPr>
            <w:tcW w:w="4340" w:type="dxa"/>
            <w:tcBorders>
              <w:top w:val="single" w:sz="4" w:space="0" w:color="auto"/>
              <w:left w:val="single" w:sz="8" w:space="0" w:color="auto"/>
              <w:bottom w:val="nil"/>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137" w:author="Larry Pearlstein" w:date="2017-11-22T21:06:00Z"/>
                <w:rFonts w:ascii="Calibri" w:hAnsi="Calibri"/>
                <w:sz w:val="18"/>
                <w:szCs w:val="18"/>
                <w:lang w:val="en-US"/>
              </w:rPr>
            </w:pPr>
            <w:ins w:id="138" w:author="Larry Pearlstein" w:date="2017-11-22T21:06:00Z">
              <w:r w:rsidRPr="00655DAA">
                <w:rPr>
                  <w:rFonts w:ascii="Calibri" w:hAnsi="Calibri"/>
                  <w:sz w:val="18"/>
                  <w:szCs w:val="18"/>
                  <w:lang w:val="en-US"/>
                </w:rPr>
                <w:t>Description of "noise" in ADC measurements</w:t>
              </w:r>
            </w:ins>
          </w:p>
        </w:tc>
        <w:tc>
          <w:tcPr>
            <w:tcW w:w="3060" w:type="dxa"/>
            <w:tcBorders>
              <w:top w:val="single" w:sz="4" w:space="0" w:color="auto"/>
              <w:left w:val="nil"/>
              <w:bottom w:val="nil"/>
              <w:right w:val="single" w:sz="4" w:space="0" w:color="auto"/>
            </w:tcBorders>
            <w:shd w:val="clear" w:color="000000" w:fill="FCE4D6"/>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139" w:author="Larry Pearlstein" w:date="2017-11-22T21:06:00Z"/>
                <w:rFonts w:ascii="Calibri" w:hAnsi="Calibri"/>
                <w:sz w:val="18"/>
                <w:szCs w:val="18"/>
                <w:lang w:val="en-US"/>
              </w:rPr>
            </w:pPr>
            <w:ins w:id="140" w:author="Larry Pearlstein" w:date="2017-11-22T21:06:00Z">
              <w:r w:rsidRPr="00655DAA">
                <w:rPr>
                  <w:rFonts w:ascii="Calibri" w:hAnsi="Calibri"/>
                  <w:sz w:val="18"/>
                  <w:szCs w:val="18"/>
                  <w:lang w:val="en-US"/>
                </w:rPr>
                <w:t> </w:t>
              </w:r>
            </w:ins>
          </w:p>
        </w:tc>
        <w:tc>
          <w:tcPr>
            <w:tcW w:w="960" w:type="dxa"/>
            <w:tcBorders>
              <w:top w:val="single" w:sz="4" w:space="0" w:color="auto"/>
              <w:left w:val="nil"/>
              <w:bottom w:val="nil"/>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141" w:author="Larry Pearlstein" w:date="2017-11-22T21:06:00Z"/>
                <w:rFonts w:ascii="Calibri" w:hAnsi="Calibri"/>
                <w:sz w:val="18"/>
                <w:szCs w:val="18"/>
                <w:lang w:val="en-US"/>
              </w:rPr>
            </w:pPr>
            <w:ins w:id="142" w:author="Larry Pearlstein" w:date="2017-11-22T21:06:00Z">
              <w:r w:rsidRPr="00655DAA">
                <w:rPr>
                  <w:rFonts w:ascii="Calibri" w:hAnsi="Calibri"/>
                  <w:sz w:val="18"/>
                  <w:szCs w:val="18"/>
                  <w:lang w:val="en-US"/>
                </w:rPr>
                <w:t>0.5</w:t>
              </w:r>
            </w:ins>
          </w:p>
        </w:tc>
        <w:tc>
          <w:tcPr>
            <w:tcW w:w="1120" w:type="dxa"/>
            <w:tcBorders>
              <w:top w:val="single" w:sz="4" w:space="0" w:color="auto"/>
              <w:left w:val="nil"/>
              <w:bottom w:val="nil"/>
              <w:right w:val="single" w:sz="8"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143" w:author="Larry Pearlstein" w:date="2017-11-22T21:06:00Z"/>
                <w:rFonts w:ascii="Calibri" w:hAnsi="Calibri"/>
                <w:sz w:val="18"/>
                <w:szCs w:val="18"/>
                <w:lang w:val="en-US"/>
              </w:rPr>
            </w:pPr>
            <w:ins w:id="144" w:author="Larry Pearlstein" w:date="2017-11-22T21:06:00Z">
              <w:r w:rsidRPr="00655DAA">
                <w:rPr>
                  <w:rFonts w:ascii="Calibri" w:hAnsi="Calibri"/>
                  <w:sz w:val="18"/>
                  <w:szCs w:val="18"/>
                  <w:lang w:val="en-US"/>
                </w:rPr>
                <w:t>0.5</w:t>
              </w:r>
            </w:ins>
          </w:p>
        </w:tc>
      </w:tr>
      <w:tr w:rsidR="00655DAA" w:rsidRPr="00655DAA" w:rsidTr="00655DAA">
        <w:trPr>
          <w:trHeight w:val="255"/>
          <w:ins w:id="145" w:author="Larry Pearlstein" w:date="2017-11-22T21:06:00Z"/>
        </w:trPr>
        <w:tc>
          <w:tcPr>
            <w:tcW w:w="4340" w:type="dxa"/>
            <w:tcBorders>
              <w:top w:val="single" w:sz="4" w:space="0" w:color="auto"/>
              <w:left w:val="single" w:sz="8" w:space="0" w:color="auto"/>
              <w:bottom w:val="single" w:sz="8"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146" w:author="Larry Pearlstein" w:date="2017-11-22T21:06:00Z"/>
                <w:rFonts w:ascii="Calibri" w:hAnsi="Calibri"/>
                <w:b/>
                <w:bCs/>
                <w:sz w:val="18"/>
                <w:szCs w:val="18"/>
                <w:lang w:val="en-US"/>
              </w:rPr>
            </w:pPr>
            <w:ins w:id="147" w:author="Larry Pearlstein" w:date="2017-11-22T21:06:00Z">
              <w:r w:rsidRPr="00655DAA">
                <w:rPr>
                  <w:rFonts w:ascii="Calibri" w:hAnsi="Calibri"/>
                  <w:b/>
                  <w:bCs/>
                  <w:sz w:val="18"/>
                  <w:szCs w:val="18"/>
                  <w:lang w:val="en-US"/>
                </w:rPr>
                <w:t>TOTAL</w:t>
              </w:r>
            </w:ins>
          </w:p>
        </w:tc>
        <w:tc>
          <w:tcPr>
            <w:tcW w:w="3060" w:type="dxa"/>
            <w:tcBorders>
              <w:top w:val="single" w:sz="4" w:space="0" w:color="auto"/>
              <w:left w:val="nil"/>
              <w:bottom w:val="single" w:sz="8" w:space="0" w:color="auto"/>
              <w:right w:val="single" w:sz="4" w:space="0" w:color="auto"/>
            </w:tcBorders>
            <w:shd w:val="clear" w:color="000000" w:fill="FCE4D6"/>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left"/>
              <w:rPr>
                <w:ins w:id="148" w:author="Larry Pearlstein" w:date="2017-11-22T21:06:00Z"/>
                <w:rFonts w:ascii="Calibri" w:hAnsi="Calibri"/>
                <w:b/>
                <w:bCs/>
                <w:sz w:val="18"/>
                <w:szCs w:val="18"/>
                <w:lang w:val="en-US"/>
              </w:rPr>
            </w:pPr>
            <w:ins w:id="149" w:author="Larry Pearlstein" w:date="2017-11-22T21:06:00Z">
              <w:r w:rsidRPr="00655DAA">
                <w:rPr>
                  <w:rFonts w:ascii="Calibri" w:hAnsi="Calibri"/>
                  <w:b/>
                  <w:bCs/>
                  <w:sz w:val="18"/>
                  <w:szCs w:val="18"/>
                  <w:lang w:val="en-US"/>
                </w:rPr>
                <w:t> </w:t>
              </w:r>
            </w:ins>
          </w:p>
        </w:tc>
        <w:tc>
          <w:tcPr>
            <w:tcW w:w="960" w:type="dxa"/>
            <w:tcBorders>
              <w:top w:val="single" w:sz="4" w:space="0" w:color="auto"/>
              <w:left w:val="nil"/>
              <w:bottom w:val="single" w:sz="8" w:space="0" w:color="auto"/>
              <w:right w:val="single" w:sz="4"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150" w:author="Larry Pearlstein" w:date="2017-11-22T21:06:00Z"/>
                <w:rFonts w:ascii="Calibri" w:hAnsi="Calibri"/>
                <w:b/>
                <w:bCs/>
                <w:sz w:val="18"/>
                <w:szCs w:val="18"/>
                <w:lang w:val="en-US"/>
              </w:rPr>
            </w:pPr>
            <w:ins w:id="151" w:author="Larry Pearlstein" w:date="2017-11-22T21:06:00Z">
              <w:r w:rsidRPr="00655DAA">
                <w:rPr>
                  <w:rFonts w:ascii="Calibri" w:hAnsi="Calibri"/>
                  <w:b/>
                  <w:bCs/>
                  <w:sz w:val="18"/>
                  <w:szCs w:val="18"/>
                  <w:lang w:val="en-US"/>
                </w:rPr>
                <w:t>7.8</w:t>
              </w:r>
            </w:ins>
          </w:p>
        </w:tc>
        <w:tc>
          <w:tcPr>
            <w:tcW w:w="1120" w:type="dxa"/>
            <w:tcBorders>
              <w:top w:val="single" w:sz="4" w:space="0" w:color="auto"/>
              <w:left w:val="nil"/>
              <w:bottom w:val="single" w:sz="8" w:space="0" w:color="auto"/>
              <w:right w:val="single" w:sz="8" w:space="0" w:color="auto"/>
            </w:tcBorders>
            <w:shd w:val="clear" w:color="000000" w:fill="FCE4D6"/>
            <w:noWrap/>
            <w:vAlign w:val="bottom"/>
            <w:hideMark/>
          </w:tcPr>
          <w:p w:rsidR="00655DAA" w:rsidRPr="00655DAA" w:rsidRDefault="00655DAA" w:rsidP="00655DAA">
            <w:pPr>
              <w:pBdr>
                <w:top w:val="none" w:sz="0" w:space="0" w:color="auto"/>
                <w:left w:val="none" w:sz="0" w:space="0" w:color="auto"/>
                <w:bottom w:val="none" w:sz="0" w:space="0" w:color="auto"/>
                <w:right w:val="none" w:sz="0" w:space="0" w:color="auto"/>
                <w:between w:val="none" w:sz="0" w:space="0" w:color="auto"/>
              </w:pBdr>
              <w:jc w:val="right"/>
              <w:rPr>
                <w:ins w:id="152" w:author="Larry Pearlstein" w:date="2017-11-22T21:06:00Z"/>
                <w:rFonts w:ascii="Calibri" w:hAnsi="Calibri"/>
                <w:b/>
                <w:bCs/>
                <w:sz w:val="18"/>
                <w:szCs w:val="18"/>
                <w:lang w:val="en-US"/>
              </w:rPr>
            </w:pPr>
            <w:ins w:id="153" w:author="Larry Pearlstein" w:date="2017-11-22T21:06:00Z">
              <w:r w:rsidRPr="00655DAA">
                <w:rPr>
                  <w:rFonts w:ascii="Calibri" w:hAnsi="Calibri"/>
                  <w:b/>
                  <w:bCs/>
                  <w:sz w:val="18"/>
                  <w:szCs w:val="18"/>
                  <w:lang w:val="en-US"/>
                </w:rPr>
                <w:t>10</w:t>
              </w:r>
            </w:ins>
          </w:p>
        </w:tc>
      </w:tr>
    </w:tbl>
    <w:p w:rsidR="00820553" w:rsidRDefault="00820553">
      <w:pPr>
        <w:spacing w:line="276" w:lineRule="auto"/>
        <w:jc w:val="left"/>
        <w:rPr>
          <w:sz w:val="24"/>
          <w:szCs w:val="24"/>
        </w:rPr>
      </w:pPr>
    </w:p>
    <w:sectPr w:rsidR="00820553">
      <w:type w:val="continuous"/>
      <w:pgSz w:w="12240" w:h="15840"/>
      <w:pgMar w:top="1080" w:right="893" w:bottom="1440" w:left="900" w:header="0" w:footer="720" w:gutter="0"/>
      <w:cols w:space="720" w:equalWidth="0">
        <w:col w:w="1044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91AE9"/>
    <w:multiLevelType w:val="multilevel"/>
    <w:tmpl w:val="14C407C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154665"/>
    <w:multiLevelType w:val="multilevel"/>
    <w:tmpl w:val="AA2E33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C80B26"/>
    <w:multiLevelType w:val="multilevel"/>
    <w:tmpl w:val="D4CE90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rry Pearlstein">
    <w15:presenceInfo w15:providerId="None" w15:userId="Larry Pearlste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trackRevisions/>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20553"/>
    <w:rsid w:val="001F36A1"/>
    <w:rsid w:val="002A55D6"/>
    <w:rsid w:val="00341A78"/>
    <w:rsid w:val="00344EFD"/>
    <w:rsid w:val="003547EA"/>
    <w:rsid w:val="003B1666"/>
    <w:rsid w:val="003D0460"/>
    <w:rsid w:val="00406415"/>
    <w:rsid w:val="004D7120"/>
    <w:rsid w:val="00501123"/>
    <w:rsid w:val="00655DAA"/>
    <w:rsid w:val="006D54AC"/>
    <w:rsid w:val="00807458"/>
    <w:rsid w:val="00820553"/>
    <w:rsid w:val="008570EB"/>
    <w:rsid w:val="00B144AF"/>
    <w:rsid w:val="00B8647F"/>
    <w:rsid w:val="00BB39E3"/>
    <w:rsid w:val="00D81BA5"/>
    <w:rsid w:val="00E23DCF"/>
    <w:rsid w:val="00FF0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EDDF"/>
  <w15:docId w15:val="{3354AF02-1B3E-4D8F-AC26-43279281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 w:eastAsia="en-US" w:bidi="ar-SA"/>
      </w:rPr>
    </w:rPrDefault>
    <w:pPrDefault>
      <w:pPr>
        <w:pBdr>
          <w:top w:val="nil"/>
          <w:left w:val="nil"/>
          <w:bottom w:val="nil"/>
          <w:right w:val="nil"/>
          <w:between w:val="nil"/>
        </w:pBd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keepNext/>
      <w:keepLines/>
      <w:ind w:firstLine="288"/>
      <w:jc w:val="both"/>
      <w:outlineLvl w:val="2"/>
    </w:pPr>
    <w:rPr>
      <w:i/>
    </w:rPr>
  </w:style>
  <w:style w:type="paragraph" w:styleId="Heading4">
    <w:name w:val="heading 4"/>
    <w:basedOn w:val="Normal"/>
    <w:next w:val="Normal"/>
    <w:pPr>
      <w:keepNext/>
      <w:keepLines/>
      <w:tabs>
        <w:tab w:val="left" w:pos="720"/>
      </w:tabs>
      <w:spacing w:before="40" w:after="40"/>
      <w:ind w:firstLine="504"/>
      <w:jc w:val="both"/>
      <w:outlineLvl w:val="3"/>
    </w:pPr>
    <w:rPr>
      <w:i/>
    </w:rPr>
  </w:style>
  <w:style w:type="paragraph" w:styleId="Heading5">
    <w:name w:val="heading 5"/>
    <w:basedOn w:val="Normal"/>
    <w:next w:val="Normal"/>
    <w:pPr>
      <w:keepNext/>
      <w:keepLines/>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341A78"/>
    <w:pPr>
      <w:pBdr>
        <w:top w:val="none" w:sz="0" w:space="0" w:color="auto"/>
        <w:left w:val="none" w:sz="0" w:space="0" w:color="auto"/>
        <w:bottom w:val="none" w:sz="0" w:space="0" w:color="auto"/>
        <w:right w:val="none" w:sz="0" w:space="0" w:color="auto"/>
        <w:between w:val="none" w:sz="0" w:space="0" w:color="auto"/>
      </w:pBdr>
      <w:jc w:val="left"/>
    </w:pPr>
  </w:style>
  <w:style w:type="paragraph" w:styleId="BalloonText">
    <w:name w:val="Balloon Text"/>
    <w:basedOn w:val="Normal"/>
    <w:link w:val="BalloonTextChar"/>
    <w:uiPriority w:val="99"/>
    <w:semiHidden/>
    <w:unhideWhenUsed/>
    <w:rsid w:val="00341A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A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212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5A3D48-2064-486E-9035-C0536A31E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2293</Words>
  <Characters>13075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Larry Pearlstein</cp:lastModifiedBy>
  <cp:revision>8</cp:revision>
  <cp:lastPrinted>2017-11-23T01:38:00Z</cp:lastPrinted>
  <dcterms:created xsi:type="dcterms:W3CDTF">2017-11-22T23:06:00Z</dcterms:created>
  <dcterms:modified xsi:type="dcterms:W3CDTF">2017-11-25T14:43:00Z</dcterms:modified>
</cp:coreProperties>
</file>